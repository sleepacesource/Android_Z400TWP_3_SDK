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Z400TWP-3</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F019C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2021/05</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25</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17788270"/>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Pr="00454BEC" w:rsidRDefault="00B97B71">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2021-05</w:t>
            </w:r>
            <w:r w:rsidR="002B42D4" w:rsidRPr="00454BEC">
              <w:rPr>
                <w:rFonts w:ascii="微软雅黑" w:eastAsia="微软雅黑" w:hAnsi="微软雅黑" w:cs="微软雅黑" w:hint="eastAsia"/>
                <w:sz w:val="18"/>
                <w:szCs w:val="18"/>
              </w:rPr>
              <w:t>-</w:t>
            </w:r>
            <w:r w:rsidRPr="00454BEC">
              <w:rPr>
                <w:rFonts w:ascii="微软雅黑" w:eastAsia="微软雅黑" w:hAnsi="微软雅黑" w:cs="微软雅黑" w:hint="eastAsia"/>
                <w:sz w:val="18"/>
                <w:szCs w:val="18"/>
              </w:rPr>
              <w:t>25</w:t>
            </w:r>
          </w:p>
        </w:tc>
        <w:tc>
          <w:tcPr>
            <w:tcW w:w="5454" w:type="dxa"/>
            <w:vAlign w:val="center"/>
          </w:tcPr>
          <w:p w:rsidR="008C0C5C" w:rsidRPr="00454BEC" w:rsidRDefault="002B42D4">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Create</w:t>
            </w:r>
          </w:p>
        </w:tc>
        <w:tc>
          <w:tcPr>
            <w:tcW w:w="1587" w:type="dxa"/>
            <w:vAlign w:val="center"/>
          </w:tcPr>
          <w:p w:rsidR="008C0C5C" w:rsidRPr="00454BEC" w:rsidRDefault="00FC3B39">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753CE5" w:rsidRPr="00987467" w:rsidTr="00753CE5">
        <w:tblPrEx>
          <w:tblLook w:val="0000"/>
        </w:tblPrEx>
        <w:tc>
          <w:tcPr>
            <w:tcW w:w="1463" w:type="dxa"/>
            <w:vAlign w:val="center"/>
          </w:tcPr>
          <w:p w:rsidR="00753CE5" w:rsidRPr="00454BEC" w:rsidRDefault="00753CE5" w:rsidP="00F8347A">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2022-10-27</w:t>
            </w:r>
          </w:p>
        </w:tc>
        <w:tc>
          <w:tcPr>
            <w:tcW w:w="5454" w:type="dxa"/>
            <w:vAlign w:val="center"/>
          </w:tcPr>
          <w:p w:rsidR="00753CE5" w:rsidRPr="00454BEC" w:rsidRDefault="00753CE5" w:rsidP="00F8347A">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sz w:val="18"/>
                <w:szCs w:val="18"/>
              </w:rPr>
              <w:t>Add device WiFi signal strength interface</w:t>
            </w:r>
          </w:p>
        </w:tc>
        <w:tc>
          <w:tcPr>
            <w:tcW w:w="1587" w:type="dxa"/>
            <w:vAlign w:val="center"/>
          </w:tcPr>
          <w:p w:rsidR="00753CE5" w:rsidRPr="00454BEC" w:rsidRDefault="00753CE5" w:rsidP="00F8347A">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4400C2" w:rsidTr="00753CE5">
        <w:tc>
          <w:tcPr>
            <w:tcW w:w="1463" w:type="dxa"/>
            <w:vAlign w:val="center"/>
          </w:tcPr>
          <w:p w:rsidR="004400C2" w:rsidRPr="00C76F21" w:rsidRDefault="004400C2" w:rsidP="008C4A87">
            <w:pPr>
              <w:spacing w:line="0" w:lineRule="atLeast"/>
              <w:jc w:val="center"/>
              <w:rPr>
                <w:rFonts w:ascii="微软雅黑" w:eastAsia="微软雅黑" w:hAnsi="微软雅黑" w:cs="微软雅黑" w:hint="eastAsia"/>
                <w:sz w:val="18"/>
                <w:szCs w:val="18"/>
              </w:rPr>
            </w:pPr>
            <w:r w:rsidRPr="00C76F21">
              <w:rPr>
                <w:rFonts w:ascii="微软雅黑" w:eastAsia="微软雅黑" w:hAnsi="微软雅黑" w:cs="微软雅黑" w:hint="eastAsia"/>
                <w:sz w:val="18"/>
                <w:szCs w:val="18"/>
              </w:rPr>
              <w:t>2023-02-22</w:t>
            </w:r>
          </w:p>
        </w:tc>
        <w:tc>
          <w:tcPr>
            <w:tcW w:w="5454" w:type="dxa"/>
            <w:vAlign w:val="center"/>
          </w:tcPr>
          <w:p w:rsidR="004400C2" w:rsidRPr="00C76F21" w:rsidRDefault="0040038F" w:rsidP="008C4A87">
            <w:pPr>
              <w:spacing w:line="0" w:lineRule="atLeast"/>
              <w:jc w:val="center"/>
              <w:rPr>
                <w:rFonts w:ascii="微软雅黑" w:eastAsia="微软雅黑" w:hAnsi="微软雅黑" w:cs="微软雅黑" w:hint="eastAsia"/>
                <w:sz w:val="18"/>
                <w:szCs w:val="18"/>
              </w:rPr>
            </w:pPr>
            <w:r w:rsidRPr="0040038F">
              <w:rPr>
                <w:rFonts w:ascii="微软雅黑" w:eastAsia="微软雅黑" w:hAnsi="微软雅黑" w:cs="微软雅黑"/>
                <w:sz w:val="18"/>
                <w:szCs w:val="18"/>
              </w:rPr>
              <w:t>Update the document and add the description of the interface for querying the equipment collection status</w:t>
            </w:r>
          </w:p>
        </w:tc>
        <w:tc>
          <w:tcPr>
            <w:tcW w:w="1587" w:type="dxa"/>
            <w:vAlign w:val="center"/>
          </w:tcPr>
          <w:p w:rsidR="004400C2" w:rsidRPr="00C76F21" w:rsidRDefault="00551F37" w:rsidP="008C4A87">
            <w:pPr>
              <w:spacing w:line="0" w:lineRule="atLeast"/>
              <w:jc w:val="center"/>
              <w:rPr>
                <w:rFonts w:ascii="微软雅黑" w:eastAsia="微软雅黑" w:hAnsi="微软雅黑" w:cs="微软雅黑" w:hint="eastAsia"/>
                <w:sz w:val="18"/>
                <w:szCs w:val="18"/>
              </w:rPr>
            </w:pPr>
            <w:r>
              <w:rPr>
                <w:rFonts w:ascii="微软雅黑" w:eastAsia="微软雅黑" w:hAnsi="微软雅黑" w:cs="微软雅黑" w:hint="eastAsia"/>
                <w:sz w:val="18"/>
                <w:szCs w:val="18"/>
              </w:rPr>
              <w:t>WangYong</w:t>
            </w: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rPr>
          <w:ins w:id="2" w:author="jollytsai" w:date="2016-09-08T17:50:00Z"/>
        </w:trPr>
        <w:tc>
          <w:tcPr>
            <w:tcW w:w="1463" w:type="dxa"/>
            <w:vAlign w:val="center"/>
          </w:tcPr>
          <w:p w:rsidR="004400C2" w:rsidRDefault="004400C2">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4400C2" w:rsidRDefault="004400C2">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4400C2" w:rsidRDefault="004400C2">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17788271"/>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B06F58" w:rsidRDefault="00936A04">
      <w:pPr>
        <w:pStyle w:val="10"/>
        <w:tabs>
          <w:tab w:val="right" w:leader="dot" w:pos="8296"/>
        </w:tabs>
        <w:rPr>
          <w:rFonts w:asciiTheme="minorHAnsi" w:eastAsiaTheme="minorEastAsia" w:hAnsiTheme="minorHAnsi" w:cstheme="minorBidi"/>
          <w:noProof/>
          <w:szCs w:val="22"/>
        </w:rPr>
      </w:pPr>
      <w:r w:rsidRPr="00936A04">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936A04">
        <w:rPr>
          <w:rFonts w:ascii="微软雅黑" w:eastAsia="微软雅黑" w:hAnsi="微软雅黑" w:cs="微软雅黑" w:hint="eastAsia"/>
          <w:b/>
          <w:bCs/>
          <w:sz w:val="40"/>
          <w:szCs w:val="48"/>
        </w:rPr>
        <w:fldChar w:fldCharType="separate"/>
      </w:r>
      <w:hyperlink w:anchor="_Toc117788270" w:history="1">
        <w:r w:rsidR="00B06F58" w:rsidRPr="00F64EA2">
          <w:rPr>
            <w:rStyle w:val="a7"/>
            <w:rFonts w:ascii="微软雅黑" w:eastAsia="微软雅黑" w:hAnsi="微软雅黑" w:cs="微软雅黑"/>
            <w:noProof/>
          </w:rPr>
          <w:t>Change log</w:t>
        </w:r>
        <w:r w:rsidR="00B06F58">
          <w:rPr>
            <w:noProof/>
          </w:rPr>
          <w:tab/>
        </w:r>
        <w:r>
          <w:rPr>
            <w:noProof/>
          </w:rPr>
          <w:fldChar w:fldCharType="begin"/>
        </w:r>
        <w:r w:rsidR="00B06F58">
          <w:rPr>
            <w:noProof/>
          </w:rPr>
          <w:instrText xml:space="preserve"> PAGEREF _Toc117788270 \h </w:instrText>
        </w:r>
        <w:r>
          <w:rPr>
            <w:noProof/>
          </w:rPr>
        </w:r>
        <w:r>
          <w:rPr>
            <w:noProof/>
          </w:rPr>
          <w:fldChar w:fldCharType="separate"/>
        </w:r>
        <w:r w:rsidR="00B06F58">
          <w:rPr>
            <w:noProof/>
          </w:rPr>
          <w:t>1</w:t>
        </w:r>
        <w:r>
          <w:rPr>
            <w:noProof/>
          </w:rPr>
          <w:fldChar w:fldCharType="end"/>
        </w:r>
      </w:hyperlink>
    </w:p>
    <w:p w:rsidR="00B06F58" w:rsidRDefault="00936A04">
      <w:pPr>
        <w:pStyle w:val="10"/>
        <w:tabs>
          <w:tab w:val="right" w:leader="dot" w:pos="8296"/>
        </w:tabs>
        <w:rPr>
          <w:rFonts w:asciiTheme="minorHAnsi" w:eastAsiaTheme="minorEastAsia" w:hAnsiTheme="minorHAnsi" w:cstheme="minorBidi"/>
          <w:noProof/>
          <w:szCs w:val="22"/>
        </w:rPr>
      </w:pPr>
      <w:hyperlink w:anchor="_Toc117788271" w:history="1">
        <w:r w:rsidR="00B06F58" w:rsidRPr="00F64EA2">
          <w:rPr>
            <w:rStyle w:val="a7"/>
            <w:rFonts w:ascii="微软雅黑" w:eastAsia="微软雅黑" w:hAnsi="微软雅黑" w:cs="微软雅黑"/>
            <w:noProof/>
          </w:rPr>
          <w:t>Catalog</w:t>
        </w:r>
        <w:r w:rsidR="00B06F58">
          <w:rPr>
            <w:noProof/>
          </w:rPr>
          <w:tab/>
        </w:r>
        <w:r>
          <w:rPr>
            <w:noProof/>
          </w:rPr>
          <w:fldChar w:fldCharType="begin"/>
        </w:r>
        <w:r w:rsidR="00B06F58">
          <w:rPr>
            <w:noProof/>
          </w:rPr>
          <w:instrText xml:space="preserve"> PAGEREF _Toc117788271 \h </w:instrText>
        </w:r>
        <w:r>
          <w:rPr>
            <w:noProof/>
          </w:rPr>
        </w:r>
        <w:r>
          <w:rPr>
            <w:noProof/>
          </w:rPr>
          <w:fldChar w:fldCharType="separate"/>
        </w:r>
        <w:r w:rsidR="00B06F58">
          <w:rPr>
            <w:noProof/>
          </w:rPr>
          <w:t>2</w:t>
        </w:r>
        <w:r>
          <w:rPr>
            <w:noProof/>
          </w:rPr>
          <w:fldChar w:fldCharType="end"/>
        </w:r>
      </w:hyperlink>
    </w:p>
    <w:p w:rsidR="00B06F58" w:rsidRDefault="00936A04">
      <w:pPr>
        <w:pStyle w:val="10"/>
        <w:tabs>
          <w:tab w:val="right" w:leader="dot" w:pos="8296"/>
        </w:tabs>
        <w:rPr>
          <w:rFonts w:asciiTheme="minorHAnsi" w:eastAsiaTheme="minorEastAsia" w:hAnsiTheme="minorHAnsi" w:cstheme="minorBidi"/>
          <w:noProof/>
          <w:szCs w:val="22"/>
        </w:rPr>
      </w:pPr>
      <w:hyperlink w:anchor="_Toc117788272" w:history="1">
        <w:r w:rsidR="00B06F58" w:rsidRPr="00F64EA2">
          <w:rPr>
            <w:rStyle w:val="a7"/>
            <w:rFonts w:ascii="微软雅黑" w:eastAsia="微软雅黑" w:hAnsi="微软雅黑" w:cs="微软雅黑"/>
            <w:noProof/>
          </w:rPr>
          <w:t>Android SDK Intro</w:t>
        </w:r>
        <w:r w:rsidR="00B06F58">
          <w:rPr>
            <w:noProof/>
          </w:rPr>
          <w:tab/>
        </w:r>
        <w:r>
          <w:rPr>
            <w:noProof/>
          </w:rPr>
          <w:fldChar w:fldCharType="begin"/>
        </w:r>
        <w:r w:rsidR="00B06F58">
          <w:rPr>
            <w:noProof/>
          </w:rPr>
          <w:instrText xml:space="preserve"> PAGEREF _Toc117788272 \h </w:instrText>
        </w:r>
        <w:r>
          <w:rPr>
            <w:noProof/>
          </w:rPr>
        </w:r>
        <w:r>
          <w:rPr>
            <w:noProof/>
          </w:rPr>
          <w:fldChar w:fldCharType="separate"/>
        </w:r>
        <w:r w:rsidR="00B06F58">
          <w:rPr>
            <w:noProof/>
          </w:rPr>
          <w:t>6</w:t>
        </w:r>
        <w:r>
          <w:rPr>
            <w:noProof/>
          </w:rPr>
          <w:fldChar w:fldCharType="end"/>
        </w:r>
      </w:hyperlink>
    </w:p>
    <w:p w:rsidR="00B06F58" w:rsidRDefault="00936A04">
      <w:pPr>
        <w:pStyle w:val="20"/>
        <w:tabs>
          <w:tab w:val="left" w:pos="840"/>
          <w:tab w:val="right" w:leader="dot" w:pos="8296"/>
        </w:tabs>
        <w:rPr>
          <w:rFonts w:asciiTheme="minorHAnsi" w:eastAsiaTheme="minorEastAsia" w:hAnsiTheme="minorHAnsi" w:cstheme="minorBidi"/>
          <w:noProof/>
          <w:szCs w:val="22"/>
        </w:rPr>
      </w:pPr>
      <w:hyperlink w:anchor="_Toc117788273" w:history="1">
        <w:r w:rsidR="00B06F58" w:rsidRPr="00F64EA2">
          <w:rPr>
            <w:rStyle w:val="a7"/>
            <w:rFonts w:ascii="微软雅黑" w:eastAsia="微软雅黑" w:hAnsi="微软雅黑" w:cs="微软雅黑"/>
            <w:noProof/>
          </w:rPr>
          <w:t>1.</w:t>
        </w:r>
        <w:r w:rsidR="00B06F58">
          <w:rPr>
            <w:rFonts w:asciiTheme="minorHAnsi" w:eastAsiaTheme="minorEastAsia" w:hAnsiTheme="minorHAnsi" w:cstheme="minorBidi"/>
            <w:noProof/>
            <w:szCs w:val="22"/>
          </w:rPr>
          <w:tab/>
        </w:r>
        <w:r w:rsidR="00B06F58" w:rsidRPr="00F64EA2">
          <w:rPr>
            <w:rStyle w:val="a7"/>
            <w:noProof/>
          </w:rPr>
          <w:t>Function and Purpose</w:t>
        </w:r>
        <w:r w:rsidR="00B06F58">
          <w:rPr>
            <w:noProof/>
          </w:rPr>
          <w:tab/>
        </w:r>
        <w:r>
          <w:rPr>
            <w:noProof/>
          </w:rPr>
          <w:fldChar w:fldCharType="begin"/>
        </w:r>
        <w:r w:rsidR="00B06F58">
          <w:rPr>
            <w:noProof/>
          </w:rPr>
          <w:instrText xml:space="preserve"> PAGEREF _Toc117788273 \h </w:instrText>
        </w:r>
        <w:r>
          <w:rPr>
            <w:noProof/>
          </w:rPr>
        </w:r>
        <w:r>
          <w:rPr>
            <w:noProof/>
          </w:rPr>
          <w:fldChar w:fldCharType="separate"/>
        </w:r>
        <w:r w:rsidR="00B06F58">
          <w:rPr>
            <w:noProof/>
          </w:rPr>
          <w:t>6</w:t>
        </w:r>
        <w:r>
          <w:rPr>
            <w:noProof/>
          </w:rPr>
          <w:fldChar w:fldCharType="end"/>
        </w:r>
      </w:hyperlink>
    </w:p>
    <w:p w:rsidR="00B06F58" w:rsidRDefault="00936A04">
      <w:pPr>
        <w:pStyle w:val="10"/>
        <w:tabs>
          <w:tab w:val="right" w:leader="dot" w:pos="8296"/>
        </w:tabs>
        <w:rPr>
          <w:rFonts w:asciiTheme="minorHAnsi" w:eastAsiaTheme="minorEastAsia" w:hAnsiTheme="minorHAnsi" w:cstheme="minorBidi"/>
          <w:noProof/>
          <w:szCs w:val="22"/>
        </w:rPr>
      </w:pPr>
      <w:hyperlink w:anchor="_Toc117788274" w:history="1">
        <w:r w:rsidR="00B06F58" w:rsidRPr="00F64EA2">
          <w:rPr>
            <w:rStyle w:val="a7"/>
            <w:rFonts w:ascii="微软雅黑" w:eastAsia="微软雅黑" w:hAnsi="微软雅黑" w:cs="微软雅黑"/>
            <w:noProof/>
          </w:rPr>
          <w:t>Integration</w:t>
        </w:r>
        <w:r w:rsidR="00B06F58">
          <w:rPr>
            <w:noProof/>
          </w:rPr>
          <w:tab/>
        </w:r>
        <w:r>
          <w:rPr>
            <w:noProof/>
          </w:rPr>
          <w:fldChar w:fldCharType="begin"/>
        </w:r>
        <w:r w:rsidR="00B06F58">
          <w:rPr>
            <w:noProof/>
          </w:rPr>
          <w:instrText xml:space="preserve"> PAGEREF _Toc117788274 \h </w:instrText>
        </w:r>
        <w:r>
          <w:rPr>
            <w:noProof/>
          </w:rPr>
        </w:r>
        <w:r>
          <w:rPr>
            <w:noProof/>
          </w:rPr>
          <w:fldChar w:fldCharType="separate"/>
        </w:r>
        <w:r w:rsidR="00B06F58">
          <w:rPr>
            <w:noProof/>
          </w:rPr>
          <w:t>6</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75" w:history="1">
        <w:r w:rsidR="00B06F58" w:rsidRPr="00F64EA2">
          <w:rPr>
            <w:rStyle w:val="a7"/>
            <w:noProof/>
          </w:rPr>
          <w:t>1 .SDK framework</w:t>
        </w:r>
        <w:r w:rsidR="00B06F58">
          <w:rPr>
            <w:noProof/>
          </w:rPr>
          <w:tab/>
        </w:r>
        <w:r>
          <w:rPr>
            <w:noProof/>
          </w:rPr>
          <w:fldChar w:fldCharType="begin"/>
        </w:r>
        <w:r w:rsidR="00B06F58">
          <w:rPr>
            <w:noProof/>
          </w:rPr>
          <w:instrText xml:space="preserve"> PAGEREF _Toc117788275 \h </w:instrText>
        </w:r>
        <w:r>
          <w:rPr>
            <w:noProof/>
          </w:rPr>
        </w:r>
        <w:r>
          <w:rPr>
            <w:noProof/>
          </w:rPr>
          <w:fldChar w:fldCharType="separate"/>
        </w:r>
        <w:r w:rsidR="00B06F58">
          <w:rPr>
            <w:noProof/>
          </w:rPr>
          <w:t>6</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76" w:history="1">
        <w:r w:rsidR="00B06F58" w:rsidRPr="00F64EA2">
          <w:rPr>
            <w:rStyle w:val="a7"/>
            <w:rFonts w:ascii="微软雅黑" w:eastAsia="微软雅黑" w:hAnsi="微软雅黑" w:cs="微软雅黑"/>
            <w:noProof/>
          </w:rPr>
          <w:t>2 .Integration</w:t>
        </w:r>
        <w:r w:rsidR="00B06F58">
          <w:rPr>
            <w:noProof/>
          </w:rPr>
          <w:tab/>
        </w:r>
        <w:r>
          <w:rPr>
            <w:noProof/>
          </w:rPr>
          <w:fldChar w:fldCharType="begin"/>
        </w:r>
        <w:r w:rsidR="00B06F58">
          <w:rPr>
            <w:noProof/>
          </w:rPr>
          <w:instrText xml:space="preserve"> PAGEREF _Toc117788276 \h </w:instrText>
        </w:r>
        <w:r>
          <w:rPr>
            <w:noProof/>
          </w:rPr>
        </w:r>
        <w:r>
          <w:rPr>
            <w:noProof/>
          </w:rPr>
          <w:fldChar w:fldCharType="separate"/>
        </w:r>
        <w:r w:rsidR="00B06F58">
          <w:rPr>
            <w:noProof/>
          </w:rPr>
          <w:t>6</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77" w:history="1">
        <w:r w:rsidR="00B06F58" w:rsidRPr="00F64EA2">
          <w:rPr>
            <w:rStyle w:val="a7"/>
            <w:rFonts w:ascii="微软雅黑" w:eastAsia="微软雅黑" w:hAnsi="微软雅黑"/>
            <w:noProof/>
          </w:rPr>
          <w:t>Eclipse Config</w:t>
        </w:r>
        <w:r w:rsidR="00B06F58">
          <w:rPr>
            <w:noProof/>
          </w:rPr>
          <w:tab/>
        </w:r>
        <w:r>
          <w:rPr>
            <w:noProof/>
          </w:rPr>
          <w:fldChar w:fldCharType="begin"/>
        </w:r>
        <w:r w:rsidR="00B06F58">
          <w:rPr>
            <w:noProof/>
          </w:rPr>
          <w:instrText xml:space="preserve"> PAGEREF _Toc117788277 \h </w:instrText>
        </w:r>
        <w:r>
          <w:rPr>
            <w:noProof/>
          </w:rPr>
        </w:r>
        <w:r>
          <w:rPr>
            <w:noProof/>
          </w:rPr>
          <w:fldChar w:fldCharType="separate"/>
        </w:r>
        <w:r w:rsidR="00B06F58">
          <w:rPr>
            <w:noProof/>
          </w:rPr>
          <w:t>6</w:t>
        </w:r>
        <w:r>
          <w:rPr>
            <w:noProof/>
          </w:rPr>
          <w:fldChar w:fldCharType="end"/>
        </w:r>
      </w:hyperlink>
    </w:p>
    <w:p w:rsidR="00B06F58" w:rsidRDefault="00936A04">
      <w:pPr>
        <w:pStyle w:val="10"/>
        <w:tabs>
          <w:tab w:val="right" w:leader="dot" w:pos="8296"/>
        </w:tabs>
        <w:rPr>
          <w:rFonts w:asciiTheme="minorHAnsi" w:eastAsiaTheme="minorEastAsia" w:hAnsiTheme="minorHAnsi" w:cstheme="minorBidi"/>
          <w:noProof/>
          <w:szCs w:val="22"/>
        </w:rPr>
      </w:pPr>
      <w:hyperlink w:anchor="_Toc117788278" w:history="1">
        <w:r w:rsidR="00B06F58" w:rsidRPr="00F64EA2">
          <w:rPr>
            <w:rStyle w:val="a7"/>
            <w:rFonts w:ascii="微软雅黑" w:eastAsia="微软雅黑" w:hAnsi="微软雅黑" w:cs="微软雅黑"/>
            <w:noProof/>
          </w:rPr>
          <w:t>API</w:t>
        </w:r>
        <w:r w:rsidR="00B06F58">
          <w:rPr>
            <w:noProof/>
          </w:rPr>
          <w:tab/>
        </w:r>
        <w:r>
          <w:rPr>
            <w:noProof/>
          </w:rPr>
          <w:fldChar w:fldCharType="begin"/>
        </w:r>
        <w:r w:rsidR="00B06F58">
          <w:rPr>
            <w:noProof/>
          </w:rPr>
          <w:instrText xml:space="preserve"> PAGEREF _Toc117788278 \h </w:instrText>
        </w:r>
        <w:r>
          <w:rPr>
            <w:noProof/>
          </w:rPr>
        </w:r>
        <w:r>
          <w:rPr>
            <w:noProof/>
          </w:rPr>
          <w:fldChar w:fldCharType="separate"/>
        </w:r>
        <w:r w:rsidR="00B06F58">
          <w:rPr>
            <w:noProof/>
          </w:rPr>
          <w:t>8</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79" w:history="1">
        <w:r w:rsidR="00B06F58" w:rsidRPr="00F64EA2">
          <w:rPr>
            <w:rStyle w:val="a7"/>
            <w:rFonts w:ascii="微软雅黑" w:eastAsia="微软雅黑" w:hAnsi="微软雅黑" w:cs="微软雅黑"/>
            <w:noProof/>
          </w:rPr>
          <w:t>1.API initialization</w:t>
        </w:r>
        <w:r w:rsidR="00B06F58">
          <w:rPr>
            <w:noProof/>
          </w:rPr>
          <w:tab/>
        </w:r>
        <w:r>
          <w:rPr>
            <w:noProof/>
          </w:rPr>
          <w:fldChar w:fldCharType="begin"/>
        </w:r>
        <w:r w:rsidR="00B06F58">
          <w:rPr>
            <w:noProof/>
          </w:rPr>
          <w:instrText xml:space="preserve"> PAGEREF _Toc117788279 \h </w:instrText>
        </w:r>
        <w:r>
          <w:rPr>
            <w:noProof/>
          </w:rPr>
        </w:r>
        <w:r>
          <w:rPr>
            <w:noProof/>
          </w:rPr>
          <w:fldChar w:fldCharType="separate"/>
        </w:r>
        <w:r w:rsidR="00B06F58">
          <w:rPr>
            <w:noProof/>
          </w:rPr>
          <w:t>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0"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_Toc117788280 \h </w:instrText>
        </w:r>
        <w:r>
          <w:rPr>
            <w:noProof/>
          </w:rPr>
        </w:r>
        <w:r>
          <w:rPr>
            <w:noProof/>
          </w:rPr>
          <w:fldChar w:fldCharType="separate"/>
        </w:r>
        <w:r w:rsidR="00B06F58">
          <w:rPr>
            <w:noProof/>
          </w:rPr>
          <w:t>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1" w:history="1">
        <w:r w:rsidR="00B06F58" w:rsidRPr="00F64EA2">
          <w:rPr>
            <w:rStyle w:val="a7"/>
            <w:noProof/>
          </w:rPr>
          <w:t>Parameters</w:t>
        </w:r>
        <w:r w:rsidR="00B06F58">
          <w:rPr>
            <w:noProof/>
          </w:rPr>
          <w:tab/>
        </w:r>
        <w:r>
          <w:rPr>
            <w:noProof/>
          </w:rPr>
          <w:fldChar w:fldCharType="begin"/>
        </w:r>
        <w:r w:rsidR="00B06F58">
          <w:rPr>
            <w:noProof/>
          </w:rPr>
          <w:instrText xml:space="preserve"> PAGEREF _Toc117788281 \h </w:instrText>
        </w:r>
        <w:r>
          <w:rPr>
            <w:noProof/>
          </w:rPr>
        </w:r>
        <w:r>
          <w:rPr>
            <w:noProof/>
          </w:rPr>
          <w:fldChar w:fldCharType="separate"/>
        </w:r>
        <w:r w:rsidR="00B06F58">
          <w:rPr>
            <w:noProof/>
          </w:rPr>
          <w:t>8</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82" w:history="1">
        <w:r w:rsidR="00B06F58" w:rsidRPr="00F64EA2">
          <w:rPr>
            <w:rStyle w:val="a7"/>
            <w:rFonts w:ascii="微软雅黑" w:eastAsia="微软雅黑" w:hAnsi="微软雅黑" w:cs="微软雅黑"/>
            <w:noProof/>
          </w:rPr>
          <w:t>2. Login to the server</w:t>
        </w:r>
        <w:r w:rsidR="00B06F58">
          <w:rPr>
            <w:noProof/>
          </w:rPr>
          <w:tab/>
        </w:r>
        <w:r>
          <w:rPr>
            <w:noProof/>
          </w:rPr>
          <w:fldChar w:fldCharType="begin"/>
        </w:r>
        <w:r w:rsidR="00B06F58">
          <w:rPr>
            <w:noProof/>
          </w:rPr>
          <w:instrText xml:space="preserve"> PAGEREF _Toc117788282 \h </w:instrText>
        </w:r>
        <w:r>
          <w:rPr>
            <w:noProof/>
          </w:rPr>
        </w:r>
        <w:r>
          <w:rPr>
            <w:noProof/>
          </w:rPr>
          <w:fldChar w:fldCharType="separate"/>
        </w:r>
        <w:r w:rsidR="00B06F58">
          <w:rPr>
            <w:noProof/>
          </w:rPr>
          <w:t>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3"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_Toc117788283 \h </w:instrText>
        </w:r>
        <w:r>
          <w:rPr>
            <w:noProof/>
          </w:rPr>
        </w:r>
        <w:r>
          <w:rPr>
            <w:noProof/>
          </w:rPr>
          <w:fldChar w:fldCharType="separate"/>
        </w:r>
        <w:r w:rsidR="00B06F58">
          <w:rPr>
            <w:noProof/>
          </w:rPr>
          <w:t>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4" w:history="1">
        <w:r w:rsidR="00B06F58" w:rsidRPr="00F64EA2">
          <w:rPr>
            <w:rStyle w:val="a7"/>
            <w:noProof/>
          </w:rPr>
          <w:t>Parameters</w:t>
        </w:r>
        <w:r w:rsidR="00B06F58">
          <w:rPr>
            <w:noProof/>
          </w:rPr>
          <w:tab/>
        </w:r>
        <w:r>
          <w:rPr>
            <w:noProof/>
          </w:rPr>
          <w:fldChar w:fldCharType="begin"/>
        </w:r>
        <w:r w:rsidR="00B06F58">
          <w:rPr>
            <w:noProof/>
          </w:rPr>
          <w:instrText xml:space="preserve"> PAGEREF _Toc117788284 \h </w:instrText>
        </w:r>
        <w:r>
          <w:rPr>
            <w:noProof/>
          </w:rPr>
        </w:r>
        <w:r>
          <w:rPr>
            <w:noProof/>
          </w:rPr>
          <w:fldChar w:fldCharType="separate"/>
        </w:r>
        <w:r w:rsidR="00B06F58">
          <w:rPr>
            <w:noProof/>
          </w:rPr>
          <w:t>8</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85" w:history="1">
        <w:r w:rsidR="00B06F58" w:rsidRPr="00F64EA2">
          <w:rPr>
            <w:rStyle w:val="a7"/>
            <w:rFonts w:ascii="微软雅黑" w:eastAsia="微软雅黑" w:hAnsi="微软雅黑" w:cs="微软雅黑"/>
            <w:noProof/>
          </w:rPr>
          <w:t>3. Query the device online status</w:t>
        </w:r>
        <w:r w:rsidR="00B06F58">
          <w:rPr>
            <w:noProof/>
          </w:rPr>
          <w:tab/>
        </w:r>
        <w:r>
          <w:rPr>
            <w:noProof/>
          </w:rPr>
          <w:fldChar w:fldCharType="begin"/>
        </w:r>
        <w:r w:rsidR="00B06F58">
          <w:rPr>
            <w:noProof/>
          </w:rPr>
          <w:instrText xml:space="preserve"> PAGEREF _Toc117788285 \h </w:instrText>
        </w:r>
        <w:r>
          <w:rPr>
            <w:noProof/>
          </w:rPr>
        </w:r>
        <w:r>
          <w:rPr>
            <w:noProof/>
          </w:rPr>
          <w:fldChar w:fldCharType="separate"/>
        </w:r>
        <w:r w:rsidR="00B06F58">
          <w:rPr>
            <w:noProof/>
          </w:rPr>
          <w:t>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6"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_Toc117788286 \h </w:instrText>
        </w:r>
        <w:r>
          <w:rPr>
            <w:noProof/>
          </w:rPr>
        </w:r>
        <w:r>
          <w:rPr>
            <w:noProof/>
          </w:rPr>
          <w:fldChar w:fldCharType="separate"/>
        </w:r>
        <w:r w:rsidR="00B06F58">
          <w:rPr>
            <w:noProof/>
          </w:rPr>
          <w:t>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7" w:history="1">
        <w:r w:rsidR="00B06F58" w:rsidRPr="00F64EA2">
          <w:rPr>
            <w:rStyle w:val="a7"/>
            <w:noProof/>
          </w:rPr>
          <w:t>Parameters</w:t>
        </w:r>
        <w:r w:rsidR="00B06F58">
          <w:rPr>
            <w:noProof/>
          </w:rPr>
          <w:tab/>
        </w:r>
        <w:r>
          <w:rPr>
            <w:noProof/>
          </w:rPr>
          <w:fldChar w:fldCharType="begin"/>
        </w:r>
        <w:r w:rsidR="00B06F58">
          <w:rPr>
            <w:noProof/>
          </w:rPr>
          <w:instrText xml:space="preserve"> PAGEREF _Toc117788287 \h </w:instrText>
        </w:r>
        <w:r>
          <w:rPr>
            <w:noProof/>
          </w:rPr>
        </w:r>
        <w:r>
          <w:rPr>
            <w:noProof/>
          </w:rPr>
          <w:fldChar w:fldCharType="separate"/>
        </w:r>
        <w:r w:rsidR="00B06F58">
          <w:rPr>
            <w:noProof/>
          </w:rPr>
          <w:t>9</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88" w:history="1">
        <w:r w:rsidR="00B06F58" w:rsidRPr="00F64EA2">
          <w:rPr>
            <w:rStyle w:val="a7"/>
            <w:rFonts w:ascii="微软雅黑" w:eastAsia="微软雅黑" w:hAnsi="微软雅黑" w:cs="微软雅黑"/>
            <w:noProof/>
          </w:rPr>
          <w:t>4. Query sleep status</w:t>
        </w:r>
        <w:r w:rsidR="00B06F58">
          <w:rPr>
            <w:noProof/>
          </w:rPr>
          <w:tab/>
        </w:r>
        <w:r>
          <w:rPr>
            <w:noProof/>
          </w:rPr>
          <w:fldChar w:fldCharType="begin"/>
        </w:r>
        <w:r w:rsidR="00B06F58">
          <w:rPr>
            <w:noProof/>
          </w:rPr>
          <w:instrText xml:space="preserve"> PAGEREF _Toc117788288 \h </w:instrText>
        </w:r>
        <w:r>
          <w:rPr>
            <w:noProof/>
          </w:rPr>
        </w:r>
        <w:r>
          <w:rPr>
            <w:noProof/>
          </w:rPr>
          <w:fldChar w:fldCharType="separate"/>
        </w:r>
        <w:r w:rsidR="00B06F58">
          <w:rPr>
            <w:noProof/>
          </w:rPr>
          <w:t>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89"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_Toc117788289 \h </w:instrText>
        </w:r>
        <w:r>
          <w:rPr>
            <w:noProof/>
          </w:rPr>
        </w:r>
        <w:r>
          <w:rPr>
            <w:noProof/>
          </w:rPr>
          <w:fldChar w:fldCharType="separate"/>
        </w:r>
        <w:r w:rsidR="00B06F58">
          <w:rPr>
            <w:noProof/>
          </w:rPr>
          <w:t>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0"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_Toc117788290 \h </w:instrText>
        </w:r>
        <w:r>
          <w:rPr>
            <w:noProof/>
          </w:rPr>
        </w:r>
        <w:r>
          <w:rPr>
            <w:noProof/>
          </w:rPr>
          <w:fldChar w:fldCharType="separate"/>
        </w:r>
        <w:r w:rsidR="00B06F58">
          <w:rPr>
            <w:noProof/>
          </w:rPr>
          <w:t>9</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91" w:history="1">
        <w:r w:rsidR="00B06F58" w:rsidRPr="00F64EA2">
          <w:rPr>
            <w:rStyle w:val="a7"/>
            <w:noProof/>
          </w:rPr>
          <w:t>5. Query environment parameters</w:t>
        </w:r>
        <w:r w:rsidR="00B06F58">
          <w:rPr>
            <w:noProof/>
          </w:rPr>
          <w:tab/>
        </w:r>
        <w:r>
          <w:rPr>
            <w:noProof/>
          </w:rPr>
          <w:fldChar w:fldCharType="begin"/>
        </w:r>
        <w:r w:rsidR="00B06F58">
          <w:rPr>
            <w:noProof/>
          </w:rPr>
          <w:instrText xml:space="preserve"> PAGEREF _Toc117788291 \h </w:instrText>
        </w:r>
        <w:r>
          <w:rPr>
            <w:noProof/>
          </w:rPr>
        </w:r>
        <w:r>
          <w:rPr>
            <w:noProof/>
          </w:rPr>
          <w:fldChar w:fldCharType="separate"/>
        </w:r>
        <w:r w:rsidR="00B06F58">
          <w:rPr>
            <w:noProof/>
          </w:rPr>
          <w:t>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2"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_Toc117788292 \h </w:instrText>
        </w:r>
        <w:r>
          <w:rPr>
            <w:noProof/>
          </w:rPr>
        </w:r>
        <w:r>
          <w:rPr>
            <w:noProof/>
          </w:rPr>
          <w:fldChar w:fldCharType="separate"/>
        </w:r>
        <w:r w:rsidR="00B06F58">
          <w:rPr>
            <w:noProof/>
          </w:rPr>
          <w:t>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3"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_Toc117788293 \h </w:instrText>
        </w:r>
        <w:r>
          <w:rPr>
            <w:noProof/>
          </w:rPr>
        </w:r>
        <w:r>
          <w:rPr>
            <w:noProof/>
          </w:rPr>
          <w:fldChar w:fldCharType="separate"/>
        </w:r>
        <w:r w:rsidR="00B06F58">
          <w:rPr>
            <w:noProof/>
          </w:rPr>
          <w:t>10</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94" w:history="1">
        <w:r w:rsidR="00B06F58" w:rsidRPr="00F64EA2">
          <w:rPr>
            <w:rStyle w:val="a7"/>
            <w:noProof/>
          </w:rPr>
          <w:t>6. Turn on real-time data</w:t>
        </w:r>
        <w:r w:rsidR="00B06F58">
          <w:rPr>
            <w:noProof/>
          </w:rPr>
          <w:tab/>
        </w:r>
        <w:r>
          <w:rPr>
            <w:noProof/>
          </w:rPr>
          <w:fldChar w:fldCharType="begin"/>
        </w:r>
        <w:r w:rsidR="00B06F58">
          <w:rPr>
            <w:noProof/>
          </w:rPr>
          <w:instrText xml:space="preserve"> PAGEREF _Toc117788294 \h </w:instrText>
        </w:r>
        <w:r>
          <w:rPr>
            <w:noProof/>
          </w:rPr>
        </w:r>
        <w:r>
          <w:rPr>
            <w:noProof/>
          </w:rPr>
          <w:fldChar w:fldCharType="separate"/>
        </w:r>
        <w:r w:rsidR="00B06F58">
          <w:rPr>
            <w:noProof/>
          </w:rPr>
          <w:t>10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5"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_Toc117788295 \h </w:instrText>
        </w:r>
        <w:r>
          <w:rPr>
            <w:noProof/>
          </w:rPr>
        </w:r>
        <w:r>
          <w:rPr>
            <w:noProof/>
          </w:rPr>
          <w:fldChar w:fldCharType="separate"/>
        </w:r>
        <w:r w:rsidR="00B06F58">
          <w:rPr>
            <w:noProof/>
          </w:rPr>
          <w:t>10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6"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_Toc117788296 \h </w:instrText>
        </w:r>
        <w:r>
          <w:rPr>
            <w:noProof/>
          </w:rPr>
        </w:r>
        <w:r>
          <w:rPr>
            <w:noProof/>
          </w:rPr>
          <w:fldChar w:fldCharType="separate"/>
        </w:r>
        <w:r w:rsidR="00B06F58">
          <w:rPr>
            <w:noProof/>
          </w:rPr>
          <w:t>10</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297" w:history="1">
        <w:r w:rsidR="00B06F58" w:rsidRPr="00F64EA2">
          <w:rPr>
            <w:rStyle w:val="a7"/>
            <w:noProof/>
          </w:rPr>
          <w:t>7. Turn off real-time data</w:t>
        </w:r>
        <w:r w:rsidR="00B06F58">
          <w:rPr>
            <w:noProof/>
          </w:rPr>
          <w:tab/>
        </w:r>
        <w:r>
          <w:rPr>
            <w:noProof/>
          </w:rPr>
          <w:fldChar w:fldCharType="begin"/>
        </w:r>
        <w:r w:rsidR="00B06F58">
          <w:rPr>
            <w:noProof/>
          </w:rPr>
          <w:instrText xml:space="preserve"> PAGEREF _Toc117788297 \h </w:instrText>
        </w:r>
        <w:r>
          <w:rPr>
            <w:noProof/>
          </w:rPr>
        </w:r>
        <w:r>
          <w:rPr>
            <w:noProof/>
          </w:rPr>
          <w:fldChar w:fldCharType="separate"/>
        </w:r>
        <w:r w:rsidR="00B06F58">
          <w:rPr>
            <w:noProof/>
          </w:rPr>
          <w:t>10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8" w:history="1">
        <w:r w:rsidR="00B06F58" w:rsidRPr="00F64EA2">
          <w:rPr>
            <w:rStyle w:val="a7"/>
            <w:noProof/>
          </w:rPr>
          <w:t>Description</w:t>
        </w:r>
        <w:r w:rsidR="00B06F58">
          <w:rPr>
            <w:noProof/>
          </w:rPr>
          <w:tab/>
        </w:r>
        <w:r>
          <w:rPr>
            <w:noProof/>
          </w:rPr>
          <w:fldChar w:fldCharType="begin"/>
        </w:r>
        <w:r w:rsidR="00B06F58">
          <w:rPr>
            <w:noProof/>
          </w:rPr>
          <w:instrText xml:space="preserve"> PAGEREF _Toc117788298 \h </w:instrText>
        </w:r>
        <w:r>
          <w:rPr>
            <w:noProof/>
          </w:rPr>
        </w:r>
        <w:r>
          <w:rPr>
            <w:noProof/>
          </w:rPr>
          <w:fldChar w:fldCharType="separate"/>
        </w:r>
        <w:r w:rsidR="00B06F58">
          <w:rPr>
            <w:noProof/>
          </w:rPr>
          <w:t>10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299" w:history="1">
        <w:r w:rsidR="00B06F58" w:rsidRPr="00F64EA2">
          <w:rPr>
            <w:rStyle w:val="a7"/>
            <w:noProof/>
          </w:rPr>
          <w:t>Parameters</w:t>
        </w:r>
        <w:r w:rsidR="00B06F58">
          <w:rPr>
            <w:noProof/>
          </w:rPr>
          <w:tab/>
        </w:r>
        <w:r>
          <w:rPr>
            <w:noProof/>
          </w:rPr>
          <w:fldChar w:fldCharType="begin"/>
        </w:r>
        <w:r w:rsidR="00B06F58">
          <w:rPr>
            <w:noProof/>
          </w:rPr>
          <w:instrText xml:space="preserve"> PAGEREF _Toc117788299 \h </w:instrText>
        </w:r>
        <w:r>
          <w:rPr>
            <w:noProof/>
          </w:rPr>
        </w:r>
        <w:r>
          <w:rPr>
            <w:noProof/>
          </w:rPr>
          <w:fldChar w:fldCharType="separate"/>
        </w:r>
        <w:r w:rsidR="00B06F58">
          <w:rPr>
            <w:noProof/>
          </w:rPr>
          <w:t>10</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00" w:history="1">
        <w:r w:rsidR="00B06F58" w:rsidRPr="00F64EA2">
          <w:rPr>
            <w:rStyle w:val="a7"/>
            <w:rFonts w:ascii="微软雅黑" w:eastAsia="微软雅黑" w:hAnsi="微软雅黑" w:cs="微软雅黑"/>
            <w:noProof/>
          </w:rPr>
          <w:t>8. End monitoring manually</w:t>
        </w:r>
        <w:r w:rsidR="00B06F58">
          <w:rPr>
            <w:noProof/>
          </w:rPr>
          <w:tab/>
        </w:r>
        <w:r>
          <w:rPr>
            <w:noProof/>
          </w:rPr>
          <w:fldChar w:fldCharType="begin"/>
        </w:r>
        <w:r w:rsidR="00B06F58">
          <w:rPr>
            <w:noProof/>
          </w:rPr>
          <w:instrText xml:space="preserve"> PAGEREF _Toc117788300 \h </w:instrText>
        </w:r>
        <w:r>
          <w:rPr>
            <w:noProof/>
          </w:rPr>
        </w:r>
        <w:r>
          <w:rPr>
            <w:noProof/>
          </w:rPr>
          <w:fldChar w:fldCharType="separate"/>
        </w:r>
        <w:r w:rsidR="00B06F58">
          <w:rPr>
            <w:noProof/>
          </w:rPr>
          <w:t>11</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01"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_Toc117788301 \h </w:instrText>
        </w:r>
        <w:r>
          <w:rPr>
            <w:noProof/>
          </w:rPr>
        </w:r>
        <w:r>
          <w:rPr>
            <w:noProof/>
          </w:rPr>
          <w:fldChar w:fldCharType="separate"/>
        </w:r>
        <w:r w:rsidR="00B06F58">
          <w:rPr>
            <w:noProof/>
          </w:rPr>
          <w:t>11</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02" w:history="1">
        <w:r w:rsidR="00B06F58" w:rsidRPr="00F64EA2">
          <w:rPr>
            <w:rStyle w:val="a7"/>
            <w:noProof/>
          </w:rPr>
          <w:t>Parameters</w:t>
        </w:r>
        <w:r w:rsidR="00B06F58">
          <w:rPr>
            <w:noProof/>
          </w:rPr>
          <w:tab/>
        </w:r>
        <w:r>
          <w:rPr>
            <w:noProof/>
          </w:rPr>
          <w:fldChar w:fldCharType="begin"/>
        </w:r>
        <w:r w:rsidR="00B06F58">
          <w:rPr>
            <w:noProof/>
          </w:rPr>
          <w:instrText xml:space="preserve"> PAGEREF _Toc117788302 \h </w:instrText>
        </w:r>
        <w:r>
          <w:rPr>
            <w:noProof/>
          </w:rPr>
        </w:r>
        <w:r>
          <w:rPr>
            <w:noProof/>
          </w:rPr>
          <w:fldChar w:fldCharType="separate"/>
        </w:r>
        <w:r w:rsidR="00B06F58">
          <w:rPr>
            <w:noProof/>
          </w:rPr>
          <w:t>11</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03" w:history="1">
        <w:r w:rsidR="00B06F58" w:rsidRPr="00F64EA2">
          <w:rPr>
            <w:rStyle w:val="a7"/>
            <w:rFonts w:ascii="微软雅黑" w:eastAsia="微软雅黑" w:hAnsi="微软雅黑" w:cs="微软雅黑"/>
            <w:noProof/>
          </w:rPr>
          <w:t>9. Device firmware upgrade</w:t>
        </w:r>
        <w:r w:rsidR="00B06F58">
          <w:rPr>
            <w:noProof/>
          </w:rPr>
          <w:tab/>
        </w:r>
        <w:r>
          <w:rPr>
            <w:noProof/>
          </w:rPr>
          <w:fldChar w:fldCharType="begin"/>
        </w:r>
        <w:r w:rsidR="00B06F58">
          <w:rPr>
            <w:noProof/>
          </w:rPr>
          <w:instrText xml:space="preserve"> PAGEREF _Toc117788303 \h </w:instrText>
        </w:r>
        <w:r>
          <w:rPr>
            <w:noProof/>
          </w:rPr>
        </w:r>
        <w:r>
          <w:rPr>
            <w:noProof/>
          </w:rPr>
          <w:fldChar w:fldCharType="separate"/>
        </w:r>
        <w:r w:rsidR="00B06F58">
          <w:rPr>
            <w:noProof/>
          </w:rPr>
          <w:t>11</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04"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_Toc117788304 \h </w:instrText>
        </w:r>
        <w:r>
          <w:rPr>
            <w:noProof/>
          </w:rPr>
        </w:r>
        <w:r>
          <w:rPr>
            <w:noProof/>
          </w:rPr>
          <w:fldChar w:fldCharType="separate"/>
        </w:r>
        <w:r w:rsidR="00B06F58">
          <w:rPr>
            <w:noProof/>
          </w:rPr>
          <w:t>11</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05" w:history="1">
        <w:r w:rsidR="00B06F58" w:rsidRPr="00F64EA2">
          <w:rPr>
            <w:rStyle w:val="a7"/>
            <w:noProof/>
          </w:rPr>
          <w:t>Parameters</w:t>
        </w:r>
        <w:r w:rsidR="00B06F58">
          <w:rPr>
            <w:noProof/>
          </w:rPr>
          <w:tab/>
        </w:r>
        <w:r>
          <w:rPr>
            <w:noProof/>
          </w:rPr>
          <w:fldChar w:fldCharType="begin"/>
        </w:r>
        <w:r w:rsidR="00B06F58">
          <w:rPr>
            <w:noProof/>
          </w:rPr>
          <w:instrText xml:space="preserve"> PAGEREF _Toc117788305 \h </w:instrText>
        </w:r>
        <w:r>
          <w:rPr>
            <w:noProof/>
          </w:rPr>
        </w:r>
        <w:r>
          <w:rPr>
            <w:noProof/>
          </w:rPr>
          <w:fldChar w:fldCharType="separate"/>
        </w:r>
        <w:r w:rsidR="00B06F58">
          <w:rPr>
            <w:noProof/>
          </w:rPr>
          <w:t>11</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06" w:history="1">
        <w:r w:rsidR="00B06F58" w:rsidRPr="00F64EA2">
          <w:rPr>
            <w:rStyle w:val="a7"/>
            <w:rFonts w:ascii="微软雅黑" w:eastAsia="微软雅黑" w:hAnsi="微软雅黑" w:cs="微软雅黑"/>
            <w:noProof/>
          </w:rPr>
          <w:t>10. Register device online status change listener</w:t>
        </w:r>
        <w:r w:rsidR="00B06F58">
          <w:rPr>
            <w:noProof/>
          </w:rPr>
          <w:tab/>
        </w:r>
        <w:r>
          <w:rPr>
            <w:noProof/>
          </w:rPr>
          <w:fldChar w:fldCharType="begin"/>
        </w:r>
        <w:r w:rsidR="00B06F58">
          <w:rPr>
            <w:noProof/>
          </w:rPr>
          <w:instrText xml:space="preserve"> PAGEREF _Toc117788306 \h </w:instrText>
        </w:r>
        <w:r>
          <w:rPr>
            <w:noProof/>
          </w:rPr>
        </w:r>
        <w:r>
          <w:rPr>
            <w:noProof/>
          </w:rPr>
          <w:fldChar w:fldCharType="separate"/>
        </w:r>
        <w:r w:rsidR="00B06F58">
          <w:rPr>
            <w:noProof/>
          </w:rPr>
          <w:t>12</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07"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_Toc117788307 \h </w:instrText>
        </w:r>
        <w:r>
          <w:rPr>
            <w:noProof/>
          </w:rPr>
        </w:r>
        <w:r>
          <w:rPr>
            <w:noProof/>
          </w:rPr>
          <w:fldChar w:fldCharType="separate"/>
        </w:r>
        <w:r w:rsidR="00B06F58">
          <w:rPr>
            <w:noProof/>
          </w:rPr>
          <w:t>12</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08" w:history="1">
        <w:r w:rsidR="00B06F58" w:rsidRPr="00F64EA2">
          <w:rPr>
            <w:rStyle w:val="a7"/>
            <w:noProof/>
          </w:rPr>
          <w:t>Parameters</w:t>
        </w:r>
        <w:r w:rsidR="00B06F58">
          <w:rPr>
            <w:noProof/>
          </w:rPr>
          <w:tab/>
        </w:r>
        <w:r>
          <w:rPr>
            <w:noProof/>
          </w:rPr>
          <w:fldChar w:fldCharType="begin"/>
        </w:r>
        <w:r w:rsidR="00B06F58">
          <w:rPr>
            <w:noProof/>
          </w:rPr>
          <w:instrText xml:space="preserve"> PAGEREF _Toc117788308 \h </w:instrText>
        </w:r>
        <w:r>
          <w:rPr>
            <w:noProof/>
          </w:rPr>
        </w:r>
        <w:r>
          <w:rPr>
            <w:noProof/>
          </w:rPr>
          <w:fldChar w:fldCharType="separate"/>
        </w:r>
        <w:r w:rsidR="00B06F58">
          <w:rPr>
            <w:noProof/>
          </w:rPr>
          <w:t>12</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09" w:history="1">
        <w:r w:rsidR="00B06F58" w:rsidRPr="00F64EA2">
          <w:rPr>
            <w:rStyle w:val="a7"/>
            <w:rFonts w:ascii="微软雅黑" w:eastAsia="微软雅黑" w:hAnsi="微软雅黑" w:cs="微软雅黑"/>
            <w:noProof/>
          </w:rPr>
          <w:t>11. Unregister device online status change listener</w:t>
        </w:r>
        <w:r w:rsidR="00B06F58">
          <w:rPr>
            <w:noProof/>
          </w:rPr>
          <w:tab/>
        </w:r>
        <w:r>
          <w:rPr>
            <w:noProof/>
          </w:rPr>
          <w:fldChar w:fldCharType="begin"/>
        </w:r>
        <w:r w:rsidR="00B06F58">
          <w:rPr>
            <w:noProof/>
          </w:rPr>
          <w:instrText xml:space="preserve"> PAGEREF _Toc117788309 \h </w:instrText>
        </w:r>
        <w:r>
          <w:rPr>
            <w:noProof/>
          </w:rPr>
        </w:r>
        <w:r>
          <w:rPr>
            <w:noProof/>
          </w:rPr>
          <w:fldChar w:fldCharType="separate"/>
        </w:r>
        <w:r w:rsidR="00B06F58">
          <w:rPr>
            <w:noProof/>
          </w:rPr>
          <w:t>12</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0"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_Toc117788310 \h </w:instrText>
        </w:r>
        <w:r>
          <w:rPr>
            <w:noProof/>
          </w:rPr>
        </w:r>
        <w:r>
          <w:rPr>
            <w:noProof/>
          </w:rPr>
          <w:fldChar w:fldCharType="separate"/>
        </w:r>
        <w:r w:rsidR="00B06F58">
          <w:rPr>
            <w:noProof/>
          </w:rPr>
          <w:t>12</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1" w:history="1">
        <w:r w:rsidR="00B06F58" w:rsidRPr="00F64EA2">
          <w:rPr>
            <w:rStyle w:val="a7"/>
            <w:noProof/>
          </w:rPr>
          <w:t>Parameters</w:t>
        </w:r>
        <w:r w:rsidR="00B06F58">
          <w:rPr>
            <w:noProof/>
          </w:rPr>
          <w:tab/>
        </w:r>
        <w:r>
          <w:rPr>
            <w:noProof/>
          </w:rPr>
          <w:fldChar w:fldCharType="begin"/>
        </w:r>
        <w:r w:rsidR="00B06F58">
          <w:rPr>
            <w:noProof/>
          </w:rPr>
          <w:instrText xml:space="preserve"> PAGEREF _Toc117788311 \h </w:instrText>
        </w:r>
        <w:r>
          <w:rPr>
            <w:noProof/>
          </w:rPr>
        </w:r>
        <w:r>
          <w:rPr>
            <w:noProof/>
          </w:rPr>
          <w:fldChar w:fldCharType="separate"/>
        </w:r>
        <w:r w:rsidR="00B06F58">
          <w:rPr>
            <w:noProof/>
          </w:rPr>
          <w:t>12</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12" w:history="1">
        <w:r w:rsidR="00B06F58" w:rsidRPr="00F64EA2">
          <w:rPr>
            <w:rStyle w:val="a7"/>
            <w:rFonts w:ascii="微软雅黑" w:eastAsia="微软雅黑" w:hAnsi="微软雅黑" w:cs="微软雅黑"/>
            <w:noProof/>
          </w:rPr>
          <w:t>12. Register sleep report upload status listener</w:t>
        </w:r>
        <w:r w:rsidR="00B06F58">
          <w:rPr>
            <w:noProof/>
          </w:rPr>
          <w:tab/>
        </w:r>
        <w:r>
          <w:rPr>
            <w:noProof/>
          </w:rPr>
          <w:fldChar w:fldCharType="begin"/>
        </w:r>
        <w:r w:rsidR="00B06F58">
          <w:rPr>
            <w:noProof/>
          </w:rPr>
          <w:instrText xml:space="preserve"> PAGEREF _Toc117788312 \h </w:instrText>
        </w:r>
        <w:r>
          <w:rPr>
            <w:noProof/>
          </w:rPr>
        </w:r>
        <w:r>
          <w:rPr>
            <w:noProof/>
          </w:rPr>
          <w:fldChar w:fldCharType="separate"/>
        </w:r>
        <w:r w:rsidR="00B06F58">
          <w:rPr>
            <w:noProof/>
          </w:rPr>
          <w:t>12</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3"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_Toc117788313 \h </w:instrText>
        </w:r>
        <w:r>
          <w:rPr>
            <w:noProof/>
          </w:rPr>
        </w:r>
        <w:r>
          <w:rPr>
            <w:noProof/>
          </w:rPr>
          <w:fldChar w:fldCharType="separate"/>
        </w:r>
        <w:r w:rsidR="00B06F58">
          <w:rPr>
            <w:noProof/>
          </w:rPr>
          <w:t>12</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4" w:history="1">
        <w:r w:rsidR="00B06F58" w:rsidRPr="00F64EA2">
          <w:rPr>
            <w:rStyle w:val="a7"/>
            <w:noProof/>
          </w:rPr>
          <w:t>Parameters</w:t>
        </w:r>
        <w:r w:rsidR="00B06F58">
          <w:rPr>
            <w:noProof/>
          </w:rPr>
          <w:tab/>
        </w:r>
        <w:r>
          <w:rPr>
            <w:noProof/>
          </w:rPr>
          <w:fldChar w:fldCharType="begin"/>
        </w:r>
        <w:r w:rsidR="00B06F58">
          <w:rPr>
            <w:noProof/>
          </w:rPr>
          <w:instrText xml:space="preserve"> PAGEREF _Toc117788314 \h </w:instrText>
        </w:r>
        <w:r>
          <w:rPr>
            <w:noProof/>
          </w:rPr>
        </w:r>
        <w:r>
          <w:rPr>
            <w:noProof/>
          </w:rPr>
          <w:fldChar w:fldCharType="separate"/>
        </w:r>
        <w:r w:rsidR="00B06F58">
          <w:rPr>
            <w:noProof/>
          </w:rPr>
          <w:t>13</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15" w:history="1">
        <w:r w:rsidR="00B06F58" w:rsidRPr="00F64EA2">
          <w:rPr>
            <w:rStyle w:val="a7"/>
            <w:rFonts w:ascii="微软雅黑" w:eastAsia="微软雅黑" w:hAnsi="微软雅黑" w:cs="微软雅黑"/>
            <w:noProof/>
          </w:rPr>
          <w:t>13. Unregister sleep report upload status listener</w:t>
        </w:r>
        <w:r w:rsidR="00B06F58">
          <w:rPr>
            <w:noProof/>
          </w:rPr>
          <w:tab/>
        </w:r>
        <w:r>
          <w:rPr>
            <w:noProof/>
          </w:rPr>
          <w:fldChar w:fldCharType="begin"/>
        </w:r>
        <w:r w:rsidR="00B06F58">
          <w:rPr>
            <w:noProof/>
          </w:rPr>
          <w:instrText xml:space="preserve"> PAGEREF _Toc117788315 \h </w:instrText>
        </w:r>
        <w:r>
          <w:rPr>
            <w:noProof/>
          </w:rPr>
        </w:r>
        <w:r>
          <w:rPr>
            <w:noProof/>
          </w:rPr>
          <w:fldChar w:fldCharType="separate"/>
        </w:r>
        <w:r w:rsidR="00B06F58">
          <w:rPr>
            <w:noProof/>
          </w:rPr>
          <w:t>13</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6"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_Toc117788316 \h </w:instrText>
        </w:r>
        <w:r>
          <w:rPr>
            <w:noProof/>
          </w:rPr>
        </w:r>
        <w:r>
          <w:rPr>
            <w:noProof/>
          </w:rPr>
          <w:fldChar w:fldCharType="separate"/>
        </w:r>
        <w:r w:rsidR="00B06F58">
          <w:rPr>
            <w:noProof/>
          </w:rPr>
          <w:t>13</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7" w:history="1">
        <w:r w:rsidR="00B06F58" w:rsidRPr="00F64EA2">
          <w:rPr>
            <w:rStyle w:val="a7"/>
            <w:noProof/>
          </w:rPr>
          <w:t>Parameters</w:t>
        </w:r>
        <w:r w:rsidR="00B06F58">
          <w:rPr>
            <w:noProof/>
          </w:rPr>
          <w:tab/>
        </w:r>
        <w:r>
          <w:rPr>
            <w:noProof/>
          </w:rPr>
          <w:fldChar w:fldCharType="begin"/>
        </w:r>
        <w:r w:rsidR="00B06F58">
          <w:rPr>
            <w:noProof/>
          </w:rPr>
          <w:instrText xml:space="preserve"> PAGEREF _Toc117788317 \h </w:instrText>
        </w:r>
        <w:r>
          <w:rPr>
            <w:noProof/>
          </w:rPr>
        </w:r>
        <w:r>
          <w:rPr>
            <w:noProof/>
          </w:rPr>
          <w:fldChar w:fldCharType="separate"/>
        </w:r>
        <w:r w:rsidR="00B06F58">
          <w:rPr>
            <w:noProof/>
          </w:rPr>
          <w:t>13</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18" w:history="1">
        <w:r w:rsidR="00B06F58" w:rsidRPr="00F64EA2">
          <w:rPr>
            <w:rStyle w:val="a7"/>
            <w:rFonts w:ascii="微软雅黑" w:eastAsia="微软雅黑" w:hAnsi="微软雅黑" w:cs="微软雅黑"/>
            <w:noProof/>
          </w:rPr>
          <w:t>14. Register real-time data listener</w:t>
        </w:r>
        <w:r w:rsidR="00B06F58">
          <w:rPr>
            <w:noProof/>
          </w:rPr>
          <w:tab/>
        </w:r>
        <w:r>
          <w:rPr>
            <w:noProof/>
          </w:rPr>
          <w:fldChar w:fldCharType="begin"/>
        </w:r>
        <w:r w:rsidR="00B06F58">
          <w:rPr>
            <w:noProof/>
          </w:rPr>
          <w:instrText xml:space="preserve"> PAGEREF _Toc117788318 \h </w:instrText>
        </w:r>
        <w:r>
          <w:rPr>
            <w:noProof/>
          </w:rPr>
        </w:r>
        <w:r>
          <w:rPr>
            <w:noProof/>
          </w:rPr>
          <w:fldChar w:fldCharType="separate"/>
        </w:r>
        <w:r w:rsidR="00B06F58">
          <w:rPr>
            <w:noProof/>
          </w:rPr>
          <w:t>13</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19"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_Toc117788319 \h </w:instrText>
        </w:r>
        <w:r>
          <w:rPr>
            <w:noProof/>
          </w:rPr>
        </w:r>
        <w:r>
          <w:rPr>
            <w:noProof/>
          </w:rPr>
          <w:fldChar w:fldCharType="separate"/>
        </w:r>
        <w:r w:rsidR="00B06F58">
          <w:rPr>
            <w:noProof/>
          </w:rPr>
          <w:t>13</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0"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_Toc117788320 \h </w:instrText>
        </w:r>
        <w:r>
          <w:rPr>
            <w:noProof/>
          </w:rPr>
        </w:r>
        <w:r>
          <w:rPr>
            <w:noProof/>
          </w:rPr>
          <w:fldChar w:fldCharType="separate"/>
        </w:r>
        <w:r w:rsidR="00B06F58">
          <w:rPr>
            <w:noProof/>
          </w:rPr>
          <w:t>13</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21" w:history="1">
        <w:r w:rsidR="00B06F58" w:rsidRPr="00F64EA2">
          <w:rPr>
            <w:rStyle w:val="a7"/>
            <w:rFonts w:ascii="微软雅黑" w:eastAsia="微软雅黑" w:hAnsi="微软雅黑" w:cs="微软雅黑"/>
            <w:noProof/>
          </w:rPr>
          <w:t>15. unregister real-time data listener</w:t>
        </w:r>
        <w:r w:rsidR="00B06F58">
          <w:rPr>
            <w:noProof/>
          </w:rPr>
          <w:tab/>
        </w:r>
        <w:r>
          <w:rPr>
            <w:noProof/>
          </w:rPr>
          <w:fldChar w:fldCharType="begin"/>
        </w:r>
        <w:r w:rsidR="00B06F58">
          <w:rPr>
            <w:noProof/>
          </w:rPr>
          <w:instrText xml:space="preserve"> PAGEREF _Toc117788321 \h </w:instrText>
        </w:r>
        <w:r>
          <w:rPr>
            <w:noProof/>
          </w:rPr>
        </w:r>
        <w:r>
          <w:rPr>
            <w:noProof/>
          </w:rPr>
          <w:fldChar w:fldCharType="separate"/>
        </w:r>
        <w:r w:rsidR="00B06F58">
          <w:rPr>
            <w:noProof/>
          </w:rPr>
          <w:t>14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2"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_Toc117788322 \h </w:instrText>
        </w:r>
        <w:r>
          <w:rPr>
            <w:noProof/>
          </w:rPr>
        </w:r>
        <w:r>
          <w:rPr>
            <w:noProof/>
          </w:rPr>
          <w:fldChar w:fldCharType="separate"/>
        </w:r>
        <w:r w:rsidR="00B06F58">
          <w:rPr>
            <w:noProof/>
          </w:rPr>
          <w:t>14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3"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_Toc117788323 \h </w:instrText>
        </w:r>
        <w:r>
          <w:rPr>
            <w:noProof/>
          </w:rPr>
        </w:r>
        <w:r>
          <w:rPr>
            <w:noProof/>
          </w:rPr>
          <w:fldChar w:fldCharType="separate"/>
        </w:r>
        <w:r w:rsidR="00B06F58">
          <w:rPr>
            <w:noProof/>
          </w:rPr>
          <w:t>14</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24" w:history="1">
        <w:r w:rsidR="00B06F58" w:rsidRPr="00F64EA2">
          <w:rPr>
            <w:rStyle w:val="a7"/>
            <w:rFonts w:ascii="微软雅黑" w:eastAsia="微软雅黑" w:hAnsi="微软雅黑" w:cs="微软雅黑"/>
            <w:noProof/>
          </w:rPr>
          <w:t>16. Register for real-time sleep state monitoring</w:t>
        </w:r>
        <w:r w:rsidR="00B06F58">
          <w:rPr>
            <w:noProof/>
          </w:rPr>
          <w:tab/>
        </w:r>
        <w:r>
          <w:rPr>
            <w:noProof/>
          </w:rPr>
          <w:fldChar w:fldCharType="begin"/>
        </w:r>
        <w:r w:rsidR="00B06F58">
          <w:rPr>
            <w:noProof/>
          </w:rPr>
          <w:instrText xml:space="preserve"> PAGEREF _Toc117788324 \h </w:instrText>
        </w:r>
        <w:r>
          <w:rPr>
            <w:noProof/>
          </w:rPr>
        </w:r>
        <w:r>
          <w:rPr>
            <w:noProof/>
          </w:rPr>
          <w:fldChar w:fldCharType="separate"/>
        </w:r>
        <w:r w:rsidR="00B06F58">
          <w:rPr>
            <w:noProof/>
          </w:rPr>
          <w:t>14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5"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_Toc117788325 \h </w:instrText>
        </w:r>
        <w:r>
          <w:rPr>
            <w:noProof/>
          </w:rPr>
        </w:r>
        <w:r>
          <w:rPr>
            <w:noProof/>
          </w:rPr>
          <w:fldChar w:fldCharType="separate"/>
        </w:r>
        <w:r w:rsidR="00B06F58">
          <w:rPr>
            <w:noProof/>
          </w:rPr>
          <w:t>14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6"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_Toc117788326 \h </w:instrText>
        </w:r>
        <w:r>
          <w:rPr>
            <w:noProof/>
          </w:rPr>
        </w:r>
        <w:r>
          <w:rPr>
            <w:noProof/>
          </w:rPr>
          <w:fldChar w:fldCharType="separate"/>
        </w:r>
        <w:r w:rsidR="00B06F58">
          <w:rPr>
            <w:noProof/>
          </w:rPr>
          <w:t>14</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27" w:history="1">
        <w:r w:rsidR="00B06F58" w:rsidRPr="00F64EA2">
          <w:rPr>
            <w:rStyle w:val="a7"/>
            <w:rFonts w:ascii="微软雅黑" w:eastAsia="微软雅黑" w:hAnsi="微软雅黑" w:cs="微软雅黑"/>
            <w:noProof/>
          </w:rPr>
          <w:t>17. Unregister for real-time sleep state monitoring</w:t>
        </w:r>
        <w:r w:rsidR="00B06F58">
          <w:rPr>
            <w:noProof/>
          </w:rPr>
          <w:tab/>
        </w:r>
        <w:r>
          <w:rPr>
            <w:noProof/>
          </w:rPr>
          <w:fldChar w:fldCharType="begin"/>
        </w:r>
        <w:r w:rsidR="00B06F58">
          <w:rPr>
            <w:noProof/>
          </w:rPr>
          <w:instrText xml:space="preserve"> PAGEREF _Toc117788327 \h </w:instrText>
        </w:r>
        <w:r>
          <w:rPr>
            <w:noProof/>
          </w:rPr>
        </w:r>
        <w:r>
          <w:rPr>
            <w:noProof/>
          </w:rPr>
          <w:fldChar w:fldCharType="separate"/>
        </w:r>
        <w:r w:rsidR="00B06F58">
          <w:rPr>
            <w:noProof/>
          </w:rPr>
          <w:t>14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8"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_Toc117788328 \h </w:instrText>
        </w:r>
        <w:r>
          <w:rPr>
            <w:noProof/>
          </w:rPr>
        </w:r>
        <w:r>
          <w:rPr>
            <w:noProof/>
          </w:rPr>
          <w:fldChar w:fldCharType="separate"/>
        </w:r>
        <w:r w:rsidR="00B06F58">
          <w:rPr>
            <w:noProof/>
          </w:rPr>
          <w:t>15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29" w:history="1">
        <w:r w:rsidR="00B06F58" w:rsidRPr="00F64EA2">
          <w:rPr>
            <w:rStyle w:val="a7"/>
            <w:noProof/>
          </w:rPr>
          <w:t>Parameters</w:t>
        </w:r>
        <w:r w:rsidR="00B06F58">
          <w:rPr>
            <w:noProof/>
          </w:rPr>
          <w:tab/>
        </w:r>
        <w:r>
          <w:rPr>
            <w:noProof/>
          </w:rPr>
          <w:fldChar w:fldCharType="begin"/>
        </w:r>
        <w:r w:rsidR="00B06F58">
          <w:rPr>
            <w:noProof/>
          </w:rPr>
          <w:instrText xml:space="preserve"> PAGEREF _Toc117788329 \h </w:instrText>
        </w:r>
        <w:r>
          <w:rPr>
            <w:noProof/>
          </w:rPr>
        </w:r>
        <w:r>
          <w:rPr>
            <w:noProof/>
          </w:rPr>
          <w:fldChar w:fldCharType="separate"/>
        </w:r>
        <w:r w:rsidR="00B06F58">
          <w:rPr>
            <w:noProof/>
          </w:rPr>
          <w:t>15</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30" w:history="1">
        <w:r w:rsidR="00B06F58" w:rsidRPr="00F64EA2">
          <w:rPr>
            <w:rStyle w:val="a7"/>
            <w:rFonts w:cs="微软雅黑"/>
            <w:noProof/>
          </w:rPr>
          <w:t>18. UnRegistered device online status change listener</w:t>
        </w:r>
        <w:r w:rsidR="00B06F58">
          <w:rPr>
            <w:noProof/>
          </w:rPr>
          <w:tab/>
        </w:r>
        <w:r>
          <w:rPr>
            <w:noProof/>
          </w:rPr>
          <w:fldChar w:fldCharType="begin"/>
        </w:r>
        <w:r w:rsidR="00B06F58">
          <w:rPr>
            <w:noProof/>
          </w:rPr>
          <w:instrText xml:space="preserve"> PAGEREF _Toc117788330 \h </w:instrText>
        </w:r>
        <w:r>
          <w:rPr>
            <w:noProof/>
          </w:rPr>
        </w:r>
        <w:r>
          <w:rPr>
            <w:noProof/>
          </w:rPr>
          <w:fldChar w:fldCharType="separate"/>
        </w:r>
        <w:r w:rsidR="00B06F58">
          <w:rPr>
            <w:noProof/>
          </w:rPr>
          <w:t>15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31" w:history="1">
        <w:r w:rsidR="00B06F58" w:rsidRPr="00F64EA2">
          <w:rPr>
            <w:rStyle w:val="a7"/>
            <w:rFonts w:ascii="Arial" w:hAnsi="Arial" w:cs="Arial"/>
            <w:noProof/>
          </w:rPr>
          <w:t>Interface Description</w:t>
        </w:r>
        <w:r w:rsidR="00B06F58">
          <w:rPr>
            <w:noProof/>
          </w:rPr>
          <w:tab/>
        </w:r>
        <w:r>
          <w:rPr>
            <w:noProof/>
          </w:rPr>
          <w:fldChar w:fldCharType="begin"/>
        </w:r>
        <w:r w:rsidR="00B06F58">
          <w:rPr>
            <w:noProof/>
          </w:rPr>
          <w:instrText xml:space="preserve"> PAGEREF _Toc117788331 \h </w:instrText>
        </w:r>
        <w:r>
          <w:rPr>
            <w:noProof/>
          </w:rPr>
        </w:r>
        <w:r>
          <w:rPr>
            <w:noProof/>
          </w:rPr>
          <w:fldChar w:fldCharType="separate"/>
        </w:r>
        <w:r w:rsidR="00B06F58">
          <w:rPr>
            <w:noProof/>
          </w:rPr>
          <w:t>15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32" w:history="1">
        <w:r w:rsidR="00B06F58" w:rsidRPr="00F64EA2">
          <w:rPr>
            <w:rStyle w:val="a7"/>
            <w:rFonts w:ascii="Arial" w:hAnsi="Arial" w:cs="Arial"/>
            <w:noProof/>
          </w:rPr>
          <w:t>Parameters Description</w:t>
        </w:r>
        <w:r w:rsidR="00B06F58">
          <w:rPr>
            <w:noProof/>
          </w:rPr>
          <w:tab/>
        </w:r>
        <w:r>
          <w:rPr>
            <w:noProof/>
          </w:rPr>
          <w:fldChar w:fldCharType="begin"/>
        </w:r>
        <w:r w:rsidR="00B06F58">
          <w:rPr>
            <w:noProof/>
          </w:rPr>
          <w:instrText xml:space="preserve"> PAGEREF _Toc117788332 \h </w:instrText>
        </w:r>
        <w:r>
          <w:rPr>
            <w:noProof/>
          </w:rPr>
        </w:r>
        <w:r>
          <w:rPr>
            <w:noProof/>
          </w:rPr>
          <w:fldChar w:fldCharType="separate"/>
        </w:r>
        <w:r w:rsidR="00B06F58">
          <w:rPr>
            <w:noProof/>
          </w:rPr>
          <w:t>15</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33" w:history="1">
        <w:r w:rsidR="00B06F58" w:rsidRPr="00F64EA2">
          <w:rPr>
            <w:rStyle w:val="a7"/>
            <w:noProof/>
          </w:rPr>
          <w:t>19.Get device WiFi signal strength</w:t>
        </w:r>
        <w:r w:rsidR="00B06F58">
          <w:rPr>
            <w:noProof/>
          </w:rPr>
          <w:tab/>
        </w:r>
        <w:r>
          <w:rPr>
            <w:noProof/>
          </w:rPr>
          <w:fldChar w:fldCharType="begin"/>
        </w:r>
        <w:r w:rsidR="00B06F58">
          <w:rPr>
            <w:noProof/>
          </w:rPr>
          <w:instrText xml:space="preserve"> PAGEREF _Toc117788333 \h </w:instrText>
        </w:r>
        <w:r>
          <w:rPr>
            <w:noProof/>
          </w:rPr>
        </w:r>
        <w:r>
          <w:rPr>
            <w:noProof/>
          </w:rPr>
          <w:fldChar w:fldCharType="separate"/>
        </w:r>
        <w:r w:rsidR="00B06F58">
          <w:rPr>
            <w:noProof/>
          </w:rPr>
          <w:t>15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34" w:history="1">
        <w:r w:rsidR="00B06F58" w:rsidRPr="00F64EA2">
          <w:rPr>
            <w:rStyle w:val="a7"/>
            <w:noProof/>
          </w:rPr>
          <w:t>Interface Description</w:t>
        </w:r>
        <w:r w:rsidR="00B06F58">
          <w:rPr>
            <w:noProof/>
          </w:rPr>
          <w:tab/>
        </w:r>
        <w:r>
          <w:rPr>
            <w:noProof/>
          </w:rPr>
          <w:fldChar w:fldCharType="begin"/>
        </w:r>
        <w:r w:rsidR="00B06F58">
          <w:rPr>
            <w:noProof/>
          </w:rPr>
          <w:instrText xml:space="preserve"> PAGEREF _Toc117788334 \h </w:instrText>
        </w:r>
        <w:r>
          <w:rPr>
            <w:noProof/>
          </w:rPr>
        </w:r>
        <w:r>
          <w:rPr>
            <w:noProof/>
          </w:rPr>
          <w:fldChar w:fldCharType="separate"/>
        </w:r>
        <w:r w:rsidR="00B06F58">
          <w:rPr>
            <w:noProof/>
          </w:rPr>
          <w:t>15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35" w:history="1">
        <w:r w:rsidR="00B06F58" w:rsidRPr="00F64EA2">
          <w:rPr>
            <w:rStyle w:val="a7"/>
            <w:noProof/>
          </w:rPr>
          <w:t>Parameters Description</w:t>
        </w:r>
        <w:r w:rsidR="00B06F58">
          <w:rPr>
            <w:noProof/>
          </w:rPr>
          <w:tab/>
        </w:r>
        <w:r>
          <w:rPr>
            <w:noProof/>
          </w:rPr>
          <w:fldChar w:fldCharType="begin"/>
        </w:r>
        <w:r w:rsidR="00B06F58">
          <w:rPr>
            <w:noProof/>
          </w:rPr>
          <w:instrText xml:space="preserve"> PAGEREF _Toc117788335 \h </w:instrText>
        </w:r>
        <w:r>
          <w:rPr>
            <w:noProof/>
          </w:rPr>
        </w:r>
        <w:r>
          <w:rPr>
            <w:noProof/>
          </w:rPr>
          <w:fldChar w:fldCharType="separate"/>
        </w:r>
        <w:r w:rsidR="00B06F58">
          <w:rPr>
            <w:noProof/>
          </w:rPr>
          <w:t>15</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36" w:history="1">
        <w:r w:rsidR="00B06F58" w:rsidRPr="00F64EA2">
          <w:rPr>
            <w:rStyle w:val="a7"/>
            <w:rFonts w:cs="微软雅黑"/>
            <w:noProof/>
          </w:rPr>
          <w:t>20.Registered device WiFi signal strength monitoring</w:t>
        </w:r>
        <w:r w:rsidR="00B06F58">
          <w:rPr>
            <w:noProof/>
          </w:rPr>
          <w:tab/>
        </w:r>
        <w:r>
          <w:rPr>
            <w:noProof/>
          </w:rPr>
          <w:fldChar w:fldCharType="begin"/>
        </w:r>
        <w:r w:rsidR="00B06F58">
          <w:rPr>
            <w:noProof/>
          </w:rPr>
          <w:instrText xml:space="preserve"> PAGEREF _Toc117788336 \h </w:instrText>
        </w:r>
        <w:r>
          <w:rPr>
            <w:noProof/>
          </w:rPr>
        </w:r>
        <w:r>
          <w:rPr>
            <w:noProof/>
          </w:rPr>
          <w:fldChar w:fldCharType="separate"/>
        </w:r>
        <w:r w:rsidR="00B06F58">
          <w:rPr>
            <w:noProof/>
          </w:rPr>
          <w:t>16</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37" w:history="1">
        <w:r w:rsidR="00B06F58" w:rsidRPr="00F64EA2">
          <w:rPr>
            <w:rStyle w:val="a7"/>
            <w:noProof/>
          </w:rPr>
          <w:t>Interface Description</w:t>
        </w:r>
        <w:r w:rsidR="00B06F58">
          <w:rPr>
            <w:noProof/>
          </w:rPr>
          <w:tab/>
        </w:r>
        <w:r>
          <w:rPr>
            <w:noProof/>
          </w:rPr>
          <w:fldChar w:fldCharType="begin"/>
        </w:r>
        <w:r w:rsidR="00B06F58">
          <w:rPr>
            <w:noProof/>
          </w:rPr>
          <w:instrText xml:space="preserve"> PAGEREF _Toc117788337 \h </w:instrText>
        </w:r>
        <w:r>
          <w:rPr>
            <w:noProof/>
          </w:rPr>
        </w:r>
        <w:r>
          <w:rPr>
            <w:noProof/>
          </w:rPr>
          <w:fldChar w:fldCharType="separate"/>
        </w:r>
        <w:r w:rsidR="00B06F58">
          <w:rPr>
            <w:noProof/>
          </w:rPr>
          <w:t>16</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38" w:history="1">
        <w:r w:rsidR="00B06F58" w:rsidRPr="00F64EA2">
          <w:rPr>
            <w:rStyle w:val="a7"/>
            <w:noProof/>
          </w:rPr>
          <w:t>Parameters Description</w:t>
        </w:r>
        <w:r w:rsidR="00B06F58">
          <w:rPr>
            <w:noProof/>
          </w:rPr>
          <w:tab/>
        </w:r>
        <w:r>
          <w:rPr>
            <w:noProof/>
          </w:rPr>
          <w:fldChar w:fldCharType="begin"/>
        </w:r>
        <w:r w:rsidR="00B06F58">
          <w:rPr>
            <w:noProof/>
          </w:rPr>
          <w:instrText xml:space="preserve"> PAGEREF _Toc117788338 \h </w:instrText>
        </w:r>
        <w:r>
          <w:rPr>
            <w:noProof/>
          </w:rPr>
        </w:r>
        <w:r>
          <w:rPr>
            <w:noProof/>
          </w:rPr>
          <w:fldChar w:fldCharType="separate"/>
        </w:r>
        <w:r w:rsidR="00B06F58">
          <w:rPr>
            <w:noProof/>
          </w:rPr>
          <w:t>16</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39" w:history="1">
        <w:r w:rsidR="00B06F58" w:rsidRPr="00F64EA2">
          <w:rPr>
            <w:rStyle w:val="a7"/>
            <w:rFonts w:cs="微软雅黑"/>
            <w:noProof/>
          </w:rPr>
          <w:t>29.UnRegistered device WiFi signal strength listener</w:t>
        </w:r>
        <w:r w:rsidR="00B06F58">
          <w:rPr>
            <w:noProof/>
          </w:rPr>
          <w:tab/>
        </w:r>
        <w:r>
          <w:rPr>
            <w:noProof/>
          </w:rPr>
          <w:fldChar w:fldCharType="begin"/>
        </w:r>
        <w:r w:rsidR="00B06F58">
          <w:rPr>
            <w:noProof/>
          </w:rPr>
          <w:instrText xml:space="preserve"> PAGEREF _Toc117788339 \h </w:instrText>
        </w:r>
        <w:r>
          <w:rPr>
            <w:noProof/>
          </w:rPr>
        </w:r>
        <w:r>
          <w:rPr>
            <w:noProof/>
          </w:rPr>
          <w:fldChar w:fldCharType="separate"/>
        </w:r>
        <w:r w:rsidR="00B06F58">
          <w:rPr>
            <w:noProof/>
          </w:rPr>
          <w:t>16</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40" w:history="1">
        <w:r w:rsidR="00B06F58" w:rsidRPr="00F64EA2">
          <w:rPr>
            <w:rStyle w:val="a7"/>
            <w:noProof/>
          </w:rPr>
          <w:t>Interface Description</w:t>
        </w:r>
        <w:r w:rsidR="00B06F58">
          <w:rPr>
            <w:noProof/>
          </w:rPr>
          <w:tab/>
        </w:r>
        <w:r>
          <w:rPr>
            <w:noProof/>
          </w:rPr>
          <w:fldChar w:fldCharType="begin"/>
        </w:r>
        <w:r w:rsidR="00B06F58">
          <w:rPr>
            <w:noProof/>
          </w:rPr>
          <w:instrText xml:space="preserve"> PAGEREF _Toc117788340 \h </w:instrText>
        </w:r>
        <w:r>
          <w:rPr>
            <w:noProof/>
          </w:rPr>
        </w:r>
        <w:r>
          <w:rPr>
            <w:noProof/>
          </w:rPr>
          <w:fldChar w:fldCharType="separate"/>
        </w:r>
        <w:r w:rsidR="00B06F58">
          <w:rPr>
            <w:noProof/>
          </w:rPr>
          <w:t>16</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41" w:history="1">
        <w:r w:rsidR="00B06F58" w:rsidRPr="00F64EA2">
          <w:rPr>
            <w:rStyle w:val="a7"/>
            <w:noProof/>
          </w:rPr>
          <w:t>Parameters Description</w:t>
        </w:r>
        <w:r w:rsidR="00B06F58">
          <w:rPr>
            <w:noProof/>
          </w:rPr>
          <w:tab/>
        </w:r>
        <w:r>
          <w:rPr>
            <w:noProof/>
          </w:rPr>
          <w:fldChar w:fldCharType="begin"/>
        </w:r>
        <w:r w:rsidR="00B06F58">
          <w:rPr>
            <w:noProof/>
          </w:rPr>
          <w:instrText xml:space="preserve"> PAGEREF _Toc117788341 \h </w:instrText>
        </w:r>
        <w:r>
          <w:rPr>
            <w:noProof/>
          </w:rPr>
        </w:r>
        <w:r>
          <w:rPr>
            <w:noProof/>
          </w:rPr>
          <w:fldChar w:fldCharType="separate"/>
        </w:r>
        <w:r w:rsidR="00B06F58">
          <w:rPr>
            <w:noProof/>
          </w:rPr>
          <w:t>16</w:t>
        </w:r>
        <w:r>
          <w:rPr>
            <w:noProof/>
          </w:rPr>
          <w:fldChar w:fldCharType="end"/>
        </w:r>
      </w:hyperlink>
    </w:p>
    <w:p w:rsidR="00B06F58" w:rsidRDefault="00936A04">
      <w:pPr>
        <w:pStyle w:val="10"/>
        <w:tabs>
          <w:tab w:val="right" w:leader="dot" w:pos="8296"/>
        </w:tabs>
        <w:rPr>
          <w:rFonts w:asciiTheme="minorHAnsi" w:eastAsiaTheme="minorEastAsia" w:hAnsiTheme="minorHAnsi" w:cstheme="minorBidi"/>
          <w:noProof/>
          <w:szCs w:val="22"/>
        </w:rPr>
      </w:pPr>
      <w:hyperlink w:anchor="_Toc117788342" w:history="1">
        <w:r w:rsidR="00B06F58" w:rsidRPr="00F64EA2">
          <w:rPr>
            <w:rStyle w:val="a7"/>
            <w:rFonts w:ascii="微软雅黑" w:eastAsia="微软雅黑" w:hAnsi="微软雅黑" w:cs="微软雅黑"/>
            <w:noProof/>
          </w:rPr>
          <w:t>Object Description</w:t>
        </w:r>
        <w:r w:rsidR="00B06F58">
          <w:rPr>
            <w:noProof/>
          </w:rPr>
          <w:tab/>
        </w:r>
        <w:r>
          <w:rPr>
            <w:noProof/>
          </w:rPr>
          <w:fldChar w:fldCharType="begin"/>
        </w:r>
        <w:r w:rsidR="00B06F58">
          <w:rPr>
            <w:noProof/>
          </w:rPr>
          <w:instrText xml:space="preserve"> PAGEREF _Toc117788342 \h </w:instrText>
        </w:r>
        <w:r>
          <w:rPr>
            <w:noProof/>
          </w:rPr>
        </w:r>
        <w:r>
          <w:rPr>
            <w:noProof/>
          </w:rPr>
          <w:fldChar w:fldCharType="separate"/>
        </w:r>
        <w:r w:rsidR="00B06F58">
          <w:rPr>
            <w:noProof/>
          </w:rPr>
          <w:t>16</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43" w:history="1">
        <w:r w:rsidR="00B06F58" w:rsidRPr="00F64EA2">
          <w:rPr>
            <w:rStyle w:val="a7"/>
            <w:noProof/>
          </w:rPr>
          <w:t>StatusCode</w:t>
        </w:r>
        <w:r w:rsidR="00B06F58">
          <w:rPr>
            <w:noProof/>
          </w:rPr>
          <w:tab/>
        </w:r>
        <w:r>
          <w:rPr>
            <w:noProof/>
          </w:rPr>
          <w:fldChar w:fldCharType="begin"/>
        </w:r>
        <w:r w:rsidR="00B06F58">
          <w:rPr>
            <w:noProof/>
          </w:rPr>
          <w:instrText xml:space="preserve"> PAGEREF _Toc117788343 \h </w:instrText>
        </w:r>
        <w:r>
          <w:rPr>
            <w:noProof/>
          </w:rPr>
        </w:r>
        <w:r>
          <w:rPr>
            <w:noProof/>
          </w:rPr>
          <w:fldChar w:fldCharType="separate"/>
        </w:r>
        <w:r w:rsidR="00B06F58">
          <w:rPr>
            <w:noProof/>
          </w:rPr>
          <w:t>16</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44"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_Toc117788344 \h </w:instrText>
        </w:r>
        <w:r>
          <w:rPr>
            <w:noProof/>
          </w:rPr>
        </w:r>
        <w:r>
          <w:rPr>
            <w:noProof/>
          </w:rPr>
          <w:fldChar w:fldCharType="separate"/>
        </w:r>
        <w:r w:rsidR="00B06F58">
          <w:rPr>
            <w:noProof/>
          </w:rPr>
          <w:t>16</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45" w:history="1">
        <w:r w:rsidR="00B06F58" w:rsidRPr="00F64EA2">
          <w:rPr>
            <w:rStyle w:val="a7"/>
            <w:noProof/>
          </w:rPr>
          <w:t>Fields</w:t>
        </w:r>
        <w:r w:rsidR="00B06F58">
          <w:rPr>
            <w:noProof/>
          </w:rPr>
          <w:tab/>
        </w:r>
        <w:r>
          <w:rPr>
            <w:noProof/>
          </w:rPr>
          <w:fldChar w:fldCharType="begin"/>
        </w:r>
        <w:r w:rsidR="00B06F58">
          <w:rPr>
            <w:noProof/>
          </w:rPr>
          <w:instrText xml:space="preserve"> PAGEREF _Toc117788345 \h </w:instrText>
        </w:r>
        <w:r>
          <w:rPr>
            <w:noProof/>
          </w:rPr>
        </w:r>
        <w:r>
          <w:rPr>
            <w:noProof/>
          </w:rPr>
          <w:fldChar w:fldCharType="separate"/>
        </w:r>
        <w:r w:rsidR="00B06F58">
          <w:rPr>
            <w:noProof/>
          </w:rPr>
          <w:t>17</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46" w:history="1">
        <w:r w:rsidR="00B06F58" w:rsidRPr="00F64EA2">
          <w:rPr>
            <w:rStyle w:val="a7"/>
            <w:noProof/>
          </w:rPr>
          <w:t>IResultCallback&lt;T&gt;</w:t>
        </w:r>
        <w:r w:rsidR="00B06F58">
          <w:rPr>
            <w:noProof/>
          </w:rPr>
          <w:tab/>
        </w:r>
        <w:r>
          <w:rPr>
            <w:noProof/>
          </w:rPr>
          <w:fldChar w:fldCharType="begin"/>
        </w:r>
        <w:r w:rsidR="00B06F58">
          <w:rPr>
            <w:noProof/>
          </w:rPr>
          <w:instrText xml:space="preserve"> PAGEREF _Toc117788346 \h </w:instrText>
        </w:r>
        <w:r>
          <w:rPr>
            <w:noProof/>
          </w:rPr>
        </w:r>
        <w:r>
          <w:rPr>
            <w:noProof/>
          </w:rPr>
          <w:fldChar w:fldCharType="separate"/>
        </w:r>
        <w:r w:rsidR="00B06F58">
          <w:rPr>
            <w:noProof/>
          </w:rPr>
          <w:t>17</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47"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_Toc117788347 \h </w:instrText>
        </w:r>
        <w:r>
          <w:rPr>
            <w:noProof/>
          </w:rPr>
        </w:r>
        <w:r>
          <w:rPr>
            <w:noProof/>
          </w:rPr>
          <w:fldChar w:fldCharType="separate"/>
        </w:r>
        <w:r w:rsidR="00B06F58">
          <w:rPr>
            <w:noProof/>
          </w:rPr>
          <w:t>17</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48" w:history="1">
        <w:r w:rsidR="00B06F58" w:rsidRPr="00F64EA2">
          <w:rPr>
            <w:rStyle w:val="a7"/>
            <w:noProof/>
          </w:rPr>
          <w:t>Function</w:t>
        </w:r>
        <w:r w:rsidR="00B06F58">
          <w:rPr>
            <w:noProof/>
          </w:rPr>
          <w:tab/>
        </w:r>
        <w:r>
          <w:rPr>
            <w:noProof/>
          </w:rPr>
          <w:fldChar w:fldCharType="begin"/>
        </w:r>
        <w:r w:rsidR="00B06F58">
          <w:rPr>
            <w:noProof/>
          </w:rPr>
          <w:instrText xml:space="preserve"> PAGEREF _Toc117788348 \h </w:instrText>
        </w:r>
        <w:r>
          <w:rPr>
            <w:noProof/>
          </w:rPr>
        </w:r>
        <w:r>
          <w:rPr>
            <w:noProof/>
          </w:rPr>
          <w:fldChar w:fldCharType="separate"/>
        </w:r>
        <w:r w:rsidR="00B06F58">
          <w:rPr>
            <w:noProof/>
          </w:rPr>
          <w:t>17</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49" w:history="1">
        <w:r w:rsidR="00B06F58" w:rsidRPr="00F64EA2">
          <w:rPr>
            <w:rStyle w:val="a7"/>
            <w:noProof/>
          </w:rPr>
          <w:t>CallbackData&lt;T&gt;</w:t>
        </w:r>
        <w:r w:rsidR="00B06F58">
          <w:rPr>
            <w:noProof/>
          </w:rPr>
          <w:tab/>
        </w:r>
        <w:r>
          <w:rPr>
            <w:noProof/>
          </w:rPr>
          <w:fldChar w:fldCharType="begin"/>
        </w:r>
        <w:r w:rsidR="00B06F58">
          <w:rPr>
            <w:noProof/>
          </w:rPr>
          <w:instrText xml:space="preserve"> PAGEREF _Toc117788349 \h </w:instrText>
        </w:r>
        <w:r>
          <w:rPr>
            <w:noProof/>
          </w:rPr>
        </w:r>
        <w:r>
          <w:rPr>
            <w:noProof/>
          </w:rPr>
          <w:fldChar w:fldCharType="separate"/>
        </w:r>
        <w:r w:rsidR="00B06F58">
          <w:rPr>
            <w:noProof/>
          </w:rPr>
          <w:t>17</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0"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_Toc117788350 \h </w:instrText>
        </w:r>
        <w:r>
          <w:rPr>
            <w:noProof/>
          </w:rPr>
        </w:r>
        <w:r>
          <w:rPr>
            <w:noProof/>
          </w:rPr>
          <w:fldChar w:fldCharType="separate"/>
        </w:r>
        <w:r w:rsidR="00B06F58">
          <w:rPr>
            <w:noProof/>
          </w:rPr>
          <w:t>17</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1" w:history="1">
        <w:r w:rsidR="00B06F58" w:rsidRPr="00F64EA2">
          <w:rPr>
            <w:rStyle w:val="a7"/>
            <w:noProof/>
          </w:rPr>
          <w:t>Fields</w:t>
        </w:r>
        <w:r w:rsidR="00B06F58">
          <w:rPr>
            <w:noProof/>
          </w:rPr>
          <w:tab/>
        </w:r>
        <w:r>
          <w:rPr>
            <w:noProof/>
          </w:rPr>
          <w:fldChar w:fldCharType="begin"/>
        </w:r>
        <w:r w:rsidR="00B06F58">
          <w:rPr>
            <w:noProof/>
          </w:rPr>
          <w:instrText xml:space="preserve"> PAGEREF _Toc117788351 \h </w:instrText>
        </w:r>
        <w:r>
          <w:rPr>
            <w:noProof/>
          </w:rPr>
        </w:r>
        <w:r>
          <w:rPr>
            <w:noProof/>
          </w:rPr>
          <w:fldChar w:fldCharType="separate"/>
        </w:r>
        <w:r w:rsidR="00B06F58">
          <w:rPr>
            <w:noProof/>
          </w:rPr>
          <w:t>17</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52" w:history="1">
        <w:r w:rsidR="00B06F58" w:rsidRPr="00F64EA2">
          <w:rPr>
            <w:rStyle w:val="a7"/>
            <w:noProof/>
          </w:rPr>
          <w:t>SleepState</w:t>
        </w:r>
        <w:r w:rsidR="00B06F58">
          <w:rPr>
            <w:noProof/>
          </w:rPr>
          <w:tab/>
        </w:r>
        <w:r>
          <w:rPr>
            <w:noProof/>
          </w:rPr>
          <w:fldChar w:fldCharType="begin"/>
        </w:r>
        <w:r w:rsidR="00B06F58">
          <w:rPr>
            <w:noProof/>
          </w:rPr>
          <w:instrText xml:space="preserve"> PAGEREF _Toc117788352 \h </w:instrText>
        </w:r>
        <w:r>
          <w:rPr>
            <w:noProof/>
          </w:rPr>
        </w:r>
        <w:r>
          <w:rPr>
            <w:noProof/>
          </w:rPr>
          <w:fldChar w:fldCharType="separate"/>
        </w:r>
        <w:r w:rsidR="00B06F58">
          <w:rPr>
            <w:noProof/>
          </w:rPr>
          <w:t>18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3"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_Toc117788353 \h </w:instrText>
        </w:r>
        <w:r>
          <w:rPr>
            <w:noProof/>
          </w:rPr>
        </w:r>
        <w:r>
          <w:rPr>
            <w:noProof/>
          </w:rPr>
          <w:fldChar w:fldCharType="separate"/>
        </w:r>
        <w:r w:rsidR="00B06F58">
          <w:rPr>
            <w:noProof/>
          </w:rPr>
          <w:t>18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4" w:history="1">
        <w:r w:rsidR="00B06F58" w:rsidRPr="00F64EA2">
          <w:rPr>
            <w:rStyle w:val="a7"/>
            <w:noProof/>
          </w:rPr>
          <w:t>Fields</w:t>
        </w:r>
        <w:r w:rsidR="00B06F58">
          <w:rPr>
            <w:noProof/>
          </w:rPr>
          <w:tab/>
        </w:r>
        <w:r>
          <w:rPr>
            <w:noProof/>
          </w:rPr>
          <w:fldChar w:fldCharType="begin"/>
        </w:r>
        <w:r w:rsidR="00B06F58">
          <w:rPr>
            <w:noProof/>
          </w:rPr>
          <w:instrText xml:space="preserve"> PAGEREF _Toc117788354 \h </w:instrText>
        </w:r>
        <w:r>
          <w:rPr>
            <w:noProof/>
          </w:rPr>
        </w:r>
        <w:r>
          <w:rPr>
            <w:noProof/>
          </w:rPr>
          <w:fldChar w:fldCharType="separate"/>
        </w:r>
        <w:r w:rsidR="00B06F58">
          <w:rPr>
            <w:noProof/>
          </w:rPr>
          <w:t>18</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55" w:history="1">
        <w:r w:rsidR="00B06F58" w:rsidRPr="00F64EA2">
          <w:rPr>
            <w:rStyle w:val="a7"/>
            <w:noProof/>
          </w:rPr>
          <w:t>RealTimeData</w:t>
        </w:r>
        <w:r w:rsidR="00B06F58">
          <w:rPr>
            <w:noProof/>
          </w:rPr>
          <w:tab/>
        </w:r>
        <w:r>
          <w:rPr>
            <w:noProof/>
          </w:rPr>
          <w:fldChar w:fldCharType="begin"/>
        </w:r>
        <w:r w:rsidR="00B06F58">
          <w:rPr>
            <w:noProof/>
          </w:rPr>
          <w:instrText xml:space="preserve"> PAGEREF _Toc117788355 \h </w:instrText>
        </w:r>
        <w:r>
          <w:rPr>
            <w:noProof/>
          </w:rPr>
        </w:r>
        <w:r>
          <w:rPr>
            <w:noProof/>
          </w:rPr>
          <w:fldChar w:fldCharType="separate"/>
        </w:r>
        <w:r w:rsidR="00B06F58">
          <w:rPr>
            <w:noProof/>
          </w:rPr>
          <w:t>18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6"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_Toc117788356 \h </w:instrText>
        </w:r>
        <w:r>
          <w:rPr>
            <w:noProof/>
          </w:rPr>
        </w:r>
        <w:r>
          <w:rPr>
            <w:noProof/>
          </w:rPr>
          <w:fldChar w:fldCharType="separate"/>
        </w:r>
        <w:r w:rsidR="00B06F58">
          <w:rPr>
            <w:noProof/>
          </w:rPr>
          <w:t>18</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7" w:history="1">
        <w:r w:rsidR="00B06F58" w:rsidRPr="00F64EA2">
          <w:rPr>
            <w:rStyle w:val="a7"/>
            <w:noProof/>
          </w:rPr>
          <w:t>Fields</w:t>
        </w:r>
        <w:r w:rsidR="00B06F58">
          <w:rPr>
            <w:noProof/>
          </w:rPr>
          <w:tab/>
        </w:r>
        <w:r>
          <w:rPr>
            <w:noProof/>
          </w:rPr>
          <w:fldChar w:fldCharType="begin"/>
        </w:r>
        <w:r w:rsidR="00B06F58">
          <w:rPr>
            <w:noProof/>
          </w:rPr>
          <w:instrText xml:space="preserve"> PAGEREF _Toc117788357 \h </w:instrText>
        </w:r>
        <w:r>
          <w:rPr>
            <w:noProof/>
          </w:rPr>
        </w:r>
        <w:r>
          <w:rPr>
            <w:noProof/>
          </w:rPr>
          <w:fldChar w:fldCharType="separate"/>
        </w:r>
        <w:r w:rsidR="00B06F58">
          <w:rPr>
            <w:noProof/>
          </w:rPr>
          <w:t>18</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58" w:history="1">
        <w:r w:rsidR="00B06F58" w:rsidRPr="00F64EA2">
          <w:rPr>
            <w:rStyle w:val="a7"/>
            <w:noProof/>
          </w:rPr>
          <w:t>HistoryData</w:t>
        </w:r>
        <w:r w:rsidR="00B06F58">
          <w:rPr>
            <w:noProof/>
          </w:rPr>
          <w:tab/>
        </w:r>
        <w:r>
          <w:rPr>
            <w:noProof/>
          </w:rPr>
          <w:fldChar w:fldCharType="begin"/>
        </w:r>
        <w:r w:rsidR="00B06F58">
          <w:rPr>
            <w:noProof/>
          </w:rPr>
          <w:instrText xml:space="preserve"> PAGEREF _Toc117788358 \h </w:instrText>
        </w:r>
        <w:r>
          <w:rPr>
            <w:noProof/>
          </w:rPr>
        </w:r>
        <w:r>
          <w:rPr>
            <w:noProof/>
          </w:rPr>
          <w:fldChar w:fldCharType="separate"/>
        </w:r>
        <w:r w:rsidR="00B06F58">
          <w:rPr>
            <w:noProof/>
          </w:rPr>
          <w:t>19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59"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_Toc117788359 \h </w:instrText>
        </w:r>
        <w:r>
          <w:rPr>
            <w:noProof/>
          </w:rPr>
        </w:r>
        <w:r>
          <w:rPr>
            <w:noProof/>
          </w:rPr>
          <w:fldChar w:fldCharType="separate"/>
        </w:r>
        <w:r w:rsidR="00B06F58">
          <w:rPr>
            <w:noProof/>
          </w:rPr>
          <w:t>19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0" w:history="1">
        <w:r w:rsidR="00B06F58" w:rsidRPr="00F64EA2">
          <w:rPr>
            <w:rStyle w:val="a7"/>
            <w:noProof/>
          </w:rPr>
          <w:t>Fields</w:t>
        </w:r>
        <w:r w:rsidR="00B06F58">
          <w:rPr>
            <w:noProof/>
          </w:rPr>
          <w:tab/>
        </w:r>
        <w:r>
          <w:rPr>
            <w:noProof/>
          </w:rPr>
          <w:fldChar w:fldCharType="begin"/>
        </w:r>
        <w:r w:rsidR="00B06F58">
          <w:rPr>
            <w:noProof/>
          </w:rPr>
          <w:instrText xml:space="preserve"> PAGEREF _Toc117788360 \h </w:instrText>
        </w:r>
        <w:r>
          <w:rPr>
            <w:noProof/>
          </w:rPr>
        </w:r>
        <w:r>
          <w:rPr>
            <w:noProof/>
          </w:rPr>
          <w:fldChar w:fldCharType="separate"/>
        </w:r>
        <w:r w:rsidR="00B06F58">
          <w:rPr>
            <w:noProof/>
          </w:rPr>
          <w:t>19</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61" w:history="1">
        <w:r w:rsidR="00B06F58" w:rsidRPr="00F64EA2">
          <w:rPr>
            <w:rStyle w:val="a7"/>
            <w:noProof/>
          </w:rPr>
          <w:t>Summary</w:t>
        </w:r>
        <w:r w:rsidR="00B06F58">
          <w:rPr>
            <w:noProof/>
          </w:rPr>
          <w:tab/>
        </w:r>
        <w:r>
          <w:rPr>
            <w:noProof/>
          </w:rPr>
          <w:fldChar w:fldCharType="begin"/>
        </w:r>
        <w:r w:rsidR="00B06F58">
          <w:rPr>
            <w:noProof/>
          </w:rPr>
          <w:instrText xml:space="preserve"> PAGEREF _Toc117788361 \h </w:instrText>
        </w:r>
        <w:r>
          <w:rPr>
            <w:noProof/>
          </w:rPr>
        </w:r>
        <w:r>
          <w:rPr>
            <w:noProof/>
          </w:rPr>
          <w:fldChar w:fldCharType="separate"/>
        </w:r>
        <w:r w:rsidR="00B06F58">
          <w:rPr>
            <w:noProof/>
          </w:rPr>
          <w:t>19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2"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_Toc117788362 \h </w:instrText>
        </w:r>
        <w:r>
          <w:rPr>
            <w:noProof/>
          </w:rPr>
        </w:r>
        <w:r>
          <w:rPr>
            <w:noProof/>
          </w:rPr>
          <w:fldChar w:fldCharType="separate"/>
        </w:r>
        <w:r w:rsidR="00B06F58">
          <w:rPr>
            <w:noProof/>
          </w:rPr>
          <w:t>19</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3" w:history="1">
        <w:r w:rsidR="00B06F58" w:rsidRPr="00F64EA2">
          <w:rPr>
            <w:rStyle w:val="a7"/>
            <w:noProof/>
          </w:rPr>
          <w:t>Fields</w:t>
        </w:r>
        <w:r w:rsidR="00B06F58">
          <w:rPr>
            <w:noProof/>
          </w:rPr>
          <w:tab/>
        </w:r>
        <w:r>
          <w:rPr>
            <w:noProof/>
          </w:rPr>
          <w:fldChar w:fldCharType="begin"/>
        </w:r>
        <w:r w:rsidR="00B06F58">
          <w:rPr>
            <w:noProof/>
          </w:rPr>
          <w:instrText xml:space="preserve"> PAGEREF _Toc117788363 \h </w:instrText>
        </w:r>
        <w:r>
          <w:rPr>
            <w:noProof/>
          </w:rPr>
        </w:r>
        <w:r>
          <w:rPr>
            <w:noProof/>
          </w:rPr>
          <w:fldChar w:fldCharType="separate"/>
        </w:r>
        <w:r w:rsidR="00B06F58">
          <w:rPr>
            <w:noProof/>
          </w:rPr>
          <w:t>19</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64" w:history="1">
        <w:r w:rsidR="00B06F58" w:rsidRPr="00F64EA2">
          <w:rPr>
            <w:rStyle w:val="a7"/>
            <w:noProof/>
          </w:rPr>
          <w:t>Detail</w:t>
        </w:r>
        <w:r w:rsidR="00B06F58">
          <w:rPr>
            <w:noProof/>
          </w:rPr>
          <w:tab/>
        </w:r>
        <w:r>
          <w:rPr>
            <w:noProof/>
          </w:rPr>
          <w:fldChar w:fldCharType="begin"/>
        </w:r>
        <w:r w:rsidR="00B06F58">
          <w:rPr>
            <w:noProof/>
          </w:rPr>
          <w:instrText xml:space="preserve"> PAGEREF _Toc117788364 \h </w:instrText>
        </w:r>
        <w:r>
          <w:rPr>
            <w:noProof/>
          </w:rPr>
        </w:r>
        <w:r>
          <w:rPr>
            <w:noProof/>
          </w:rPr>
          <w:fldChar w:fldCharType="separate"/>
        </w:r>
        <w:r w:rsidR="00B06F58">
          <w:rPr>
            <w:noProof/>
          </w:rPr>
          <w:t>20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5"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_Toc117788365 \h </w:instrText>
        </w:r>
        <w:r>
          <w:rPr>
            <w:noProof/>
          </w:rPr>
        </w:r>
        <w:r>
          <w:rPr>
            <w:noProof/>
          </w:rPr>
          <w:fldChar w:fldCharType="separate"/>
        </w:r>
        <w:r w:rsidR="00B06F58">
          <w:rPr>
            <w:noProof/>
          </w:rPr>
          <w:t>20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6" w:history="1">
        <w:r w:rsidR="00B06F58" w:rsidRPr="00F64EA2">
          <w:rPr>
            <w:rStyle w:val="a7"/>
            <w:noProof/>
          </w:rPr>
          <w:t>Fields</w:t>
        </w:r>
        <w:r w:rsidR="00B06F58">
          <w:rPr>
            <w:noProof/>
          </w:rPr>
          <w:tab/>
        </w:r>
        <w:r>
          <w:rPr>
            <w:noProof/>
          </w:rPr>
          <w:fldChar w:fldCharType="begin"/>
        </w:r>
        <w:r w:rsidR="00B06F58">
          <w:rPr>
            <w:noProof/>
          </w:rPr>
          <w:instrText xml:space="preserve"> PAGEREF _Toc117788366 \h </w:instrText>
        </w:r>
        <w:r>
          <w:rPr>
            <w:noProof/>
          </w:rPr>
        </w:r>
        <w:r>
          <w:rPr>
            <w:noProof/>
          </w:rPr>
          <w:fldChar w:fldCharType="separate"/>
        </w:r>
        <w:r w:rsidR="00B06F58">
          <w:rPr>
            <w:noProof/>
          </w:rPr>
          <w:t>20</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67" w:history="1">
        <w:r w:rsidR="00B06F58" w:rsidRPr="00F64EA2">
          <w:rPr>
            <w:rStyle w:val="a7"/>
            <w:noProof/>
          </w:rPr>
          <w:t>Analysis</w:t>
        </w:r>
        <w:r w:rsidR="00B06F58">
          <w:rPr>
            <w:noProof/>
          </w:rPr>
          <w:tab/>
        </w:r>
        <w:r>
          <w:rPr>
            <w:noProof/>
          </w:rPr>
          <w:fldChar w:fldCharType="begin"/>
        </w:r>
        <w:r w:rsidR="00B06F58">
          <w:rPr>
            <w:noProof/>
          </w:rPr>
          <w:instrText xml:space="preserve"> PAGEREF _Toc117788367 \h </w:instrText>
        </w:r>
        <w:r>
          <w:rPr>
            <w:noProof/>
          </w:rPr>
        </w:r>
        <w:r>
          <w:rPr>
            <w:noProof/>
          </w:rPr>
          <w:fldChar w:fldCharType="separate"/>
        </w:r>
        <w:r w:rsidR="00B06F58">
          <w:rPr>
            <w:noProof/>
          </w:rPr>
          <w:t>20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8"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_Toc117788368 \h </w:instrText>
        </w:r>
        <w:r>
          <w:rPr>
            <w:noProof/>
          </w:rPr>
        </w:r>
        <w:r>
          <w:rPr>
            <w:noProof/>
          </w:rPr>
          <w:fldChar w:fldCharType="separate"/>
        </w:r>
        <w:r w:rsidR="00B06F58">
          <w:rPr>
            <w:noProof/>
          </w:rPr>
          <w:t>20</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69" w:history="1">
        <w:r w:rsidR="00B06F58" w:rsidRPr="00F64EA2">
          <w:rPr>
            <w:rStyle w:val="a7"/>
            <w:noProof/>
          </w:rPr>
          <w:t>Fields</w:t>
        </w:r>
        <w:r w:rsidR="00B06F58">
          <w:rPr>
            <w:noProof/>
          </w:rPr>
          <w:tab/>
        </w:r>
        <w:r>
          <w:rPr>
            <w:noProof/>
          </w:rPr>
          <w:fldChar w:fldCharType="begin"/>
        </w:r>
        <w:r w:rsidR="00B06F58">
          <w:rPr>
            <w:noProof/>
          </w:rPr>
          <w:instrText xml:space="preserve"> PAGEREF _Toc117788369 \h </w:instrText>
        </w:r>
        <w:r>
          <w:rPr>
            <w:noProof/>
          </w:rPr>
        </w:r>
        <w:r>
          <w:rPr>
            <w:noProof/>
          </w:rPr>
          <w:fldChar w:fldCharType="separate"/>
        </w:r>
        <w:r w:rsidR="00B06F58">
          <w:rPr>
            <w:noProof/>
          </w:rPr>
          <w:t>20</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70" w:history="1">
        <w:r w:rsidR="00B06F58" w:rsidRPr="00F64EA2">
          <w:rPr>
            <w:rStyle w:val="a7"/>
            <w:noProof/>
          </w:rPr>
          <w:t>SleepStatusType</w:t>
        </w:r>
        <w:r w:rsidR="00B06F58">
          <w:rPr>
            <w:noProof/>
          </w:rPr>
          <w:tab/>
        </w:r>
        <w:r>
          <w:rPr>
            <w:noProof/>
          </w:rPr>
          <w:fldChar w:fldCharType="begin"/>
        </w:r>
        <w:r w:rsidR="00B06F58">
          <w:rPr>
            <w:noProof/>
          </w:rPr>
          <w:instrText xml:space="preserve"> PAGEREF _Toc117788370 \h </w:instrText>
        </w:r>
        <w:r>
          <w:rPr>
            <w:noProof/>
          </w:rPr>
        </w:r>
        <w:r>
          <w:rPr>
            <w:noProof/>
          </w:rPr>
          <w:fldChar w:fldCharType="separate"/>
        </w:r>
        <w:r w:rsidR="00B06F58">
          <w:rPr>
            <w:noProof/>
          </w:rPr>
          <w:t>23</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71"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_Toc117788371 \h </w:instrText>
        </w:r>
        <w:r>
          <w:rPr>
            <w:noProof/>
          </w:rPr>
        </w:r>
        <w:r>
          <w:rPr>
            <w:noProof/>
          </w:rPr>
          <w:fldChar w:fldCharType="separate"/>
        </w:r>
        <w:r w:rsidR="00B06F58">
          <w:rPr>
            <w:noProof/>
          </w:rPr>
          <w:t>23</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72" w:history="1">
        <w:r w:rsidR="00B06F58" w:rsidRPr="00F64EA2">
          <w:rPr>
            <w:rStyle w:val="a7"/>
            <w:noProof/>
          </w:rPr>
          <w:t>Fields</w:t>
        </w:r>
        <w:r w:rsidR="00B06F58">
          <w:rPr>
            <w:noProof/>
          </w:rPr>
          <w:tab/>
        </w:r>
        <w:r>
          <w:rPr>
            <w:noProof/>
          </w:rPr>
          <w:fldChar w:fldCharType="begin"/>
        </w:r>
        <w:r w:rsidR="00B06F58">
          <w:rPr>
            <w:noProof/>
          </w:rPr>
          <w:instrText xml:space="preserve"> PAGEREF _Toc117788372 \h </w:instrText>
        </w:r>
        <w:r>
          <w:rPr>
            <w:noProof/>
          </w:rPr>
        </w:r>
        <w:r>
          <w:rPr>
            <w:noProof/>
          </w:rPr>
          <w:fldChar w:fldCharType="separate"/>
        </w:r>
        <w:r w:rsidR="00B06F58">
          <w:rPr>
            <w:noProof/>
          </w:rPr>
          <w:t>23</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73" w:history="1">
        <w:r w:rsidR="00B06F58" w:rsidRPr="00F64EA2">
          <w:rPr>
            <w:rStyle w:val="a7"/>
            <w:noProof/>
          </w:rPr>
          <w:t>EnvironmentData</w:t>
        </w:r>
        <w:r w:rsidR="00B06F58">
          <w:rPr>
            <w:noProof/>
          </w:rPr>
          <w:tab/>
        </w:r>
        <w:r>
          <w:rPr>
            <w:noProof/>
          </w:rPr>
          <w:fldChar w:fldCharType="begin"/>
        </w:r>
        <w:r w:rsidR="00B06F58">
          <w:rPr>
            <w:noProof/>
          </w:rPr>
          <w:instrText xml:space="preserve"> PAGEREF _Toc117788373 \h </w:instrText>
        </w:r>
        <w:r>
          <w:rPr>
            <w:noProof/>
          </w:rPr>
        </w:r>
        <w:r>
          <w:rPr>
            <w:noProof/>
          </w:rPr>
          <w:fldChar w:fldCharType="separate"/>
        </w:r>
        <w:r w:rsidR="00B06F58">
          <w:rPr>
            <w:noProof/>
          </w:rPr>
          <w:t>24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74" w:history="1">
        <w:r w:rsidR="00B06F58" w:rsidRPr="00F64EA2">
          <w:rPr>
            <w:rStyle w:val="a7"/>
            <w:noProof/>
          </w:rPr>
          <w:t>Description</w:t>
        </w:r>
        <w:r w:rsidR="00B06F58">
          <w:rPr>
            <w:noProof/>
          </w:rPr>
          <w:tab/>
        </w:r>
        <w:r>
          <w:rPr>
            <w:noProof/>
          </w:rPr>
          <w:fldChar w:fldCharType="begin"/>
        </w:r>
        <w:r w:rsidR="00B06F58">
          <w:rPr>
            <w:noProof/>
          </w:rPr>
          <w:instrText xml:space="preserve"> PAGEREF _Toc117788374 \h </w:instrText>
        </w:r>
        <w:r>
          <w:rPr>
            <w:noProof/>
          </w:rPr>
        </w:r>
        <w:r>
          <w:rPr>
            <w:noProof/>
          </w:rPr>
          <w:fldChar w:fldCharType="separate"/>
        </w:r>
        <w:r w:rsidR="00B06F58">
          <w:rPr>
            <w:noProof/>
          </w:rPr>
          <w:t>24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75" w:history="1">
        <w:r w:rsidR="00B06F58" w:rsidRPr="00F64EA2">
          <w:rPr>
            <w:rStyle w:val="a7"/>
            <w:noProof/>
          </w:rPr>
          <w:t>Fields</w:t>
        </w:r>
        <w:r w:rsidR="00B06F58">
          <w:rPr>
            <w:noProof/>
          </w:rPr>
          <w:tab/>
        </w:r>
        <w:r>
          <w:rPr>
            <w:noProof/>
          </w:rPr>
          <w:fldChar w:fldCharType="begin"/>
        </w:r>
        <w:r w:rsidR="00B06F58">
          <w:rPr>
            <w:noProof/>
          </w:rPr>
          <w:instrText xml:space="preserve"> PAGEREF _Toc117788375 \h </w:instrText>
        </w:r>
        <w:r>
          <w:rPr>
            <w:noProof/>
          </w:rPr>
        </w:r>
        <w:r>
          <w:rPr>
            <w:noProof/>
          </w:rPr>
          <w:fldChar w:fldCharType="separate"/>
        </w:r>
        <w:r w:rsidR="00B06F58">
          <w:rPr>
            <w:noProof/>
          </w:rPr>
          <w:t>24</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76" w:history="1">
        <w:r w:rsidR="00B06F58" w:rsidRPr="00F64EA2">
          <w:rPr>
            <w:rStyle w:val="a7"/>
            <w:noProof/>
          </w:rPr>
          <w:t>OnlineStateListener</w:t>
        </w:r>
        <w:r w:rsidR="00B06F58">
          <w:rPr>
            <w:noProof/>
          </w:rPr>
          <w:tab/>
        </w:r>
        <w:r>
          <w:rPr>
            <w:noProof/>
          </w:rPr>
          <w:fldChar w:fldCharType="begin"/>
        </w:r>
        <w:r w:rsidR="00B06F58">
          <w:rPr>
            <w:noProof/>
          </w:rPr>
          <w:instrText xml:space="preserve"> PAGEREF _Toc117788376 \h </w:instrText>
        </w:r>
        <w:r>
          <w:rPr>
            <w:noProof/>
          </w:rPr>
        </w:r>
        <w:r>
          <w:rPr>
            <w:noProof/>
          </w:rPr>
          <w:fldChar w:fldCharType="separate"/>
        </w:r>
        <w:r w:rsidR="00B06F58">
          <w:rPr>
            <w:noProof/>
          </w:rPr>
          <w:t>24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77"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_Toc117788377 \h </w:instrText>
        </w:r>
        <w:r>
          <w:rPr>
            <w:noProof/>
          </w:rPr>
        </w:r>
        <w:r>
          <w:rPr>
            <w:noProof/>
          </w:rPr>
          <w:fldChar w:fldCharType="separate"/>
        </w:r>
        <w:r w:rsidR="00B06F58">
          <w:rPr>
            <w:noProof/>
          </w:rPr>
          <w:t>24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78"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_Toc117788378 \h </w:instrText>
        </w:r>
        <w:r>
          <w:rPr>
            <w:noProof/>
          </w:rPr>
        </w:r>
        <w:r>
          <w:rPr>
            <w:noProof/>
          </w:rPr>
          <w:fldChar w:fldCharType="separate"/>
        </w:r>
        <w:r w:rsidR="00B06F58">
          <w:rPr>
            <w:noProof/>
          </w:rPr>
          <w:t>24</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79" w:history="1">
        <w:r w:rsidR="00B06F58" w:rsidRPr="00F64EA2">
          <w:rPr>
            <w:rStyle w:val="a7"/>
            <w:noProof/>
          </w:rPr>
          <w:t>SleepReportUploadStateListener</w:t>
        </w:r>
        <w:r w:rsidR="00B06F58">
          <w:rPr>
            <w:noProof/>
          </w:rPr>
          <w:tab/>
        </w:r>
        <w:r>
          <w:rPr>
            <w:noProof/>
          </w:rPr>
          <w:fldChar w:fldCharType="begin"/>
        </w:r>
        <w:r w:rsidR="00B06F58">
          <w:rPr>
            <w:noProof/>
          </w:rPr>
          <w:instrText xml:space="preserve"> PAGEREF _Toc117788379 \h </w:instrText>
        </w:r>
        <w:r>
          <w:rPr>
            <w:noProof/>
          </w:rPr>
        </w:r>
        <w:r>
          <w:rPr>
            <w:noProof/>
          </w:rPr>
          <w:fldChar w:fldCharType="separate"/>
        </w:r>
        <w:r w:rsidR="00B06F58">
          <w:rPr>
            <w:noProof/>
          </w:rPr>
          <w:t>24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80"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_Toc117788380 \h </w:instrText>
        </w:r>
        <w:r>
          <w:rPr>
            <w:noProof/>
          </w:rPr>
        </w:r>
        <w:r>
          <w:rPr>
            <w:noProof/>
          </w:rPr>
          <w:fldChar w:fldCharType="separate"/>
        </w:r>
        <w:r w:rsidR="00B06F58">
          <w:rPr>
            <w:noProof/>
          </w:rPr>
          <w:t>24</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81"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_Toc117788381 \h </w:instrText>
        </w:r>
        <w:r>
          <w:rPr>
            <w:noProof/>
          </w:rPr>
        </w:r>
        <w:r>
          <w:rPr>
            <w:noProof/>
          </w:rPr>
          <w:fldChar w:fldCharType="separate"/>
        </w:r>
        <w:r w:rsidR="00B06F58">
          <w:rPr>
            <w:noProof/>
          </w:rPr>
          <w:t>25</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82" w:history="1">
        <w:r w:rsidR="00B06F58" w:rsidRPr="00F64EA2">
          <w:rPr>
            <w:rStyle w:val="a7"/>
            <w:noProof/>
          </w:rPr>
          <w:t>RealtimeDataListener</w:t>
        </w:r>
        <w:r w:rsidR="00B06F58">
          <w:rPr>
            <w:noProof/>
          </w:rPr>
          <w:tab/>
        </w:r>
        <w:r>
          <w:rPr>
            <w:noProof/>
          </w:rPr>
          <w:fldChar w:fldCharType="begin"/>
        </w:r>
        <w:r w:rsidR="00B06F58">
          <w:rPr>
            <w:noProof/>
          </w:rPr>
          <w:instrText xml:space="preserve"> PAGEREF _Toc117788382 \h </w:instrText>
        </w:r>
        <w:r>
          <w:rPr>
            <w:noProof/>
          </w:rPr>
        </w:r>
        <w:r>
          <w:rPr>
            <w:noProof/>
          </w:rPr>
          <w:fldChar w:fldCharType="separate"/>
        </w:r>
        <w:r w:rsidR="00B06F58">
          <w:rPr>
            <w:noProof/>
          </w:rPr>
          <w:t>25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83"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_Toc117788383 \h </w:instrText>
        </w:r>
        <w:r>
          <w:rPr>
            <w:noProof/>
          </w:rPr>
        </w:r>
        <w:r>
          <w:rPr>
            <w:noProof/>
          </w:rPr>
          <w:fldChar w:fldCharType="separate"/>
        </w:r>
        <w:r w:rsidR="00B06F58">
          <w:rPr>
            <w:noProof/>
          </w:rPr>
          <w:t>25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84"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_Toc117788384 \h </w:instrText>
        </w:r>
        <w:r>
          <w:rPr>
            <w:noProof/>
          </w:rPr>
        </w:r>
        <w:r>
          <w:rPr>
            <w:noProof/>
          </w:rPr>
          <w:fldChar w:fldCharType="separate"/>
        </w:r>
        <w:r w:rsidR="00B06F58">
          <w:rPr>
            <w:noProof/>
          </w:rPr>
          <w:t>25</w:t>
        </w:r>
        <w:r>
          <w:rPr>
            <w:noProof/>
          </w:rPr>
          <w:fldChar w:fldCharType="end"/>
        </w:r>
      </w:hyperlink>
    </w:p>
    <w:p w:rsidR="00B06F58" w:rsidRDefault="00936A04">
      <w:pPr>
        <w:pStyle w:val="20"/>
        <w:tabs>
          <w:tab w:val="right" w:leader="dot" w:pos="8296"/>
        </w:tabs>
        <w:rPr>
          <w:rFonts w:asciiTheme="minorHAnsi" w:eastAsiaTheme="minorEastAsia" w:hAnsiTheme="minorHAnsi" w:cstheme="minorBidi"/>
          <w:noProof/>
          <w:szCs w:val="22"/>
        </w:rPr>
      </w:pPr>
      <w:hyperlink w:anchor="_Toc117788385" w:history="1">
        <w:r w:rsidR="00B06F58" w:rsidRPr="00F64EA2">
          <w:rPr>
            <w:rStyle w:val="a7"/>
            <w:noProof/>
          </w:rPr>
          <w:t>RealtimeSleepStateListener</w:t>
        </w:r>
        <w:r w:rsidR="00B06F58">
          <w:rPr>
            <w:noProof/>
          </w:rPr>
          <w:tab/>
        </w:r>
        <w:r>
          <w:rPr>
            <w:noProof/>
          </w:rPr>
          <w:fldChar w:fldCharType="begin"/>
        </w:r>
        <w:r w:rsidR="00B06F58">
          <w:rPr>
            <w:noProof/>
          </w:rPr>
          <w:instrText xml:space="preserve"> PAGEREF _Toc117788385 \h </w:instrText>
        </w:r>
        <w:r>
          <w:rPr>
            <w:noProof/>
          </w:rPr>
        </w:r>
        <w:r>
          <w:rPr>
            <w:noProof/>
          </w:rPr>
          <w:fldChar w:fldCharType="separate"/>
        </w:r>
        <w:r w:rsidR="00B06F58">
          <w:rPr>
            <w:noProof/>
          </w:rPr>
          <w:t>25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86" w:history="1">
        <w:r w:rsidR="00B06F58" w:rsidRPr="00F64EA2">
          <w:rPr>
            <w:rStyle w:val="a7"/>
            <w:noProof/>
          </w:rPr>
          <w:t>Interface Introduction</w:t>
        </w:r>
        <w:r w:rsidR="00B06F58">
          <w:rPr>
            <w:noProof/>
          </w:rPr>
          <w:tab/>
        </w:r>
        <w:r>
          <w:rPr>
            <w:noProof/>
          </w:rPr>
          <w:fldChar w:fldCharType="begin"/>
        </w:r>
        <w:r w:rsidR="00B06F58">
          <w:rPr>
            <w:noProof/>
          </w:rPr>
          <w:instrText xml:space="preserve"> PAGEREF _Toc117788386 \h </w:instrText>
        </w:r>
        <w:r>
          <w:rPr>
            <w:noProof/>
          </w:rPr>
        </w:r>
        <w:r>
          <w:rPr>
            <w:noProof/>
          </w:rPr>
          <w:fldChar w:fldCharType="separate"/>
        </w:r>
        <w:r w:rsidR="00B06F58">
          <w:rPr>
            <w:noProof/>
          </w:rPr>
          <w:t>25</w:t>
        </w:r>
        <w:r>
          <w:rPr>
            <w:noProof/>
          </w:rPr>
          <w:fldChar w:fldCharType="end"/>
        </w:r>
      </w:hyperlink>
    </w:p>
    <w:p w:rsidR="00B06F58" w:rsidRDefault="00936A04">
      <w:pPr>
        <w:pStyle w:val="30"/>
        <w:tabs>
          <w:tab w:val="right" w:leader="dot" w:pos="8296"/>
        </w:tabs>
        <w:rPr>
          <w:rFonts w:asciiTheme="minorHAnsi" w:eastAsiaTheme="minorEastAsia" w:hAnsiTheme="minorHAnsi" w:cstheme="minorBidi"/>
          <w:noProof/>
          <w:szCs w:val="22"/>
        </w:rPr>
      </w:pPr>
      <w:hyperlink w:anchor="_Toc117788387" w:history="1">
        <w:r w:rsidR="00B06F58" w:rsidRPr="00F64EA2">
          <w:rPr>
            <w:rStyle w:val="a7"/>
            <w:noProof/>
          </w:rPr>
          <w:t>Method description</w:t>
        </w:r>
        <w:r w:rsidR="00B06F58">
          <w:rPr>
            <w:noProof/>
          </w:rPr>
          <w:tab/>
        </w:r>
        <w:r>
          <w:rPr>
            <w:noProof/>
          </w:rPr>
          <w:fldChar w:fldCharType="begin"/>
        </w:r>
        <w:r w:rsidR="00B06F58">
          <w:rPr>
            <w:noProof/>
          </w:rPr>
          <w:instrText xml:space="preserve"> PAGEREF _Toc117788387 \h </w:instrText>
        </w:r>
        <w:r>
          <w:rPr>
            <w:noProof/>
          </w:rPr>
        </w:r>
        <w:r>
          <w:rPr>
            <w:noProof/>
          </w:rPr>
          <w:fldChar w:fldCharType="separate"/>
        </w:r>
        <w:r w:rsidR="00B06F58">
          <w:rPr>
            <w:noProof/>
          </w:rPr>
          <w:t>26</w:t>
        </w:r>
        <w:r>
          <w:rPr>
            <w:noProof/>
          </w:rPr>
          <w:fldChar w:fldCharType="end"/>
        </w:r>
      </w:hyperlink>
    </w:p>
    <w:p w:rsidR="008C0C5C" w:rsidRDefault="00936A04">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17788272"/>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17788273"/>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17788274"/>
      <w:r>
        <w:rPr>
          <w:rFonts w:ascii="微软雅黑" w:eastAsia="微软雅黑" w:hAnsi="微软雅黑" w:cs="微软雅黑" w:hint="default"/>
        </w:rPr>
        <w:t>Integration</w:t>
      </w:r>
      <w:bookmarkEnd w:id="10"/>
      <w:bookmarkEnd w:id="11"/>
    </w:p>
    <w:p w:rsidR="008C0C5C" w:rsidRDefault="002B42D4">
      <w:pPr>
        <w:pStyle w:val="2"/>
      </w:pPr>
      <w:bookmarkStart w:id="12" w:name="_Toc117788275"/>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4B6EC2" w:rsidP="00AF70E0">
            <w:pPr>
              <w:jc w:val="left"/>
              <w:rPr>
                <w:rFonts w:ascii="Consolas" w:hAnsi="Consolas"/>
                <w:color w:val="000000"/>
                <w:sz w:val="20"/>
              </w:rPr>
            </w:pPr>
            <w:r>
              <w:rPr>
                <w:rFonts w:ascii="Consolas" w:hAnsi="Consolas"/>
                <w:color w:val="000000"/>
                <w:sz w:val="20"/>
              </w:rPr>
              <w:t>z400twp</w:t>
            </w:r>
            <w:r w:rsidR="0009185C" w:rsidRPr="00EA0D70">
              <w:rPr>
                <w:rFonts w:ascii="Consolas" w:hAnsi="Consolas"/>
                <w:color w:val="000000"/>
                <w:sz w:val="20"/>
              </w:rPr>
              <w:t>sdk.jar</w:t>
            </w:r>
          </w:p>
        </w:tc>
        <w:tc>
          <w:tcPr>
            <w:tcW w:w="5720" w:type="dxa"/>
            <w:shd w:val="clear" w:color="auto" w:fill="auto"/>
          </w:tcPr>
          <w:p w:rsidR="0009185C" w:rsidRDefault="004B6EC2">
            <w:pPr>
              <w:jc w:val="left"/>
              <w:rPr>
                <w:rFonts w:ascii="Consolas" w:hAnsi="Consolas"/>
                <w:color w:val="000000"/>
                <w:sz w:val="20"/>
                <w:highlight w:val="white"/>
              </w:rPr>
            </w:pPr>
            <w:r>
              <w:rPr>
                <w:rFonts w:ascii="Consolas" w:hAnsi="Consolas" w:hint="eastAsia"/>
                <w:color w:val="000000"/>
                <w:sz w:val="20"/>
                <w:highlight w:val="white"/>
              </w:rPr>
              <w:t xml:space="preserve">z400twp </w:t>
            </w:r>
            <w:r w:rsidR="0009185C">
              <w:rPr>
                <w:rFonts w:ascii="Consolas" w:hAnsi="Consolas" w:hint="eastAsia"/>
                <w:color w:val="000000"/>
                <w:sz w:val="20"/>
                <w:highlight w:val="white"/>
              </w:rPr>
              <w:t>SDK</w:t>
            </w:r>
            <w:r>
              <w:rPr>
                <w:rFonts w:ascii="Consolas" w:hAnsi="Consolas" w:hint="eastAsia"/>
                <w:color w:val="000000"/>
                <w:sz w:val="20"/>
                <w:highlight w:val="white"/>
              </w:rPr>
              <w:t>,</w:t>
            </w:r>
            <w:r w:rsidR="00C74B24">
              <w:t xml:space="preserve"> </w:t>
            </w:r>
            <w:r w:rsidR="00C74B24" w:rsidRPr="00C74B24">
              <w:rPr>
                <w:rFonts w:ascii="Consolas" w:hAnsi="Consolas"/>
                <w:color w:val="000000"/>
                <w:sz w:val="20"/>
              </w:rPr>
              <w:t>Support z400twp-2 / z400twp-3</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(version 2.8.0 and below, there may be exceptions when the new package is compiled in eclipse environment)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17788276"/>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17788277"/>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FC55B1">
        <w:rPr>
          <w:rFonts w:ascii="Consolas" w:hAnsi="Consolas"/>
          <w:color w:val="000000"/>
          <w:sz w:val="20"/>
        </w:rPr>
        <w:t>z400twp</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1E784F">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962910" cy="5361940"/>
            <wp:effectExtent l="1905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962910" cy="536194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17788278"/>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17788279"/>
      <w:r>
        <w:rPr>
          <w:rFonts w:ascii="微软雅黑" w:eastAsia="微软雅黑" w:hAnsi="微软雅黑" w:cs="微软雅黑" w:hint="eastAsia"/>
        </w:rPr>
        <w:t>1.API initialization</w:t>
      </w:r>
      <w:bookmarkEnd w:id="16"/>
    </w:p>
    <w:p w:rsidR="00C106FC" w:rsidRDefault="006E4FAC" w:rsidP="00C106FC">
      <w:pPr>
        <w:ind w:firstLine="420"/>
        <w:rPr>
          <w:rFonts w:ascii="Consolas" w:eastAsia="Consolas" w:hAnsi="Consolas"/>
          <w:color w:val="000000"/>
          <w:sz w:val="20"/>
          <w:highlight w:val="white"/>
          <w:shd w:val="clear" w:color="FFFFFF" w:fill="D9D9D9"/>
        </w:rPr>
      </w:pPr>
      <w:bookmarkStart w:id="17" w:name="_Toc19763"/>
      <w:r>
        <w:rPr>
          <w:rFonts w:ascii="Consolas" w:eastAsia="Consolas" w:hAnsi="Consolas"/>
          <w:color w:val="000000"/>
          <w:sz w:val="20"/>
          <w:shd w:val="clear" w:color="FFFFFF" w:fill="D9D9D9"/>
        </w:rPr>
        <w:t>Z400TWP</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17788280"/>
      <w:r>
        <w:t>Description</w:t>
      </w:r>
      <w:bookmarkEnd w:id="17"/>
      <w:bookmarkEnd w:id="18"/>
    </w:p>
    <w:p w:rsidR="008C0C5C" w:rsidRDefault="00E76F53">
      <w:pPr>
        <w:ind w:firstLine="420"/>
      </w:pPr>
      <w:r>
        <w:rPr>
          <w:rFonts w:ascii="Consolas" w:eastAsia="Consolas" w:hAnsi="Consolas"/>
          <w:color w:val="000000"/>
          <w:sz w:val="20"/>
          <w:shd w:val="clear" w:color="FFFFFF" w:fill="D9D9D9"/>
        </w:rPr>
        <w:t>Z400TWP</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17788281"/>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117788282"/>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117788283"/>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117788284"/>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117788285"/>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117788286"/>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117788287"/>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117788288"/>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117788289"/>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117788290"/>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117788291"/>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117788292"/>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t>Used to query environmental parameters, such as temperature and humidity</w:t>
      </w:r>
    </w:p>
    <w:p w:rsidR="008C0C5C" w:rsidRDefault="002B42D4">
      <w:pPr>
        <w:pStyle w:val="3"/>
        <w:rPr>
          <w:rFonts w:hint="default"/>
        </w:rPr>
      </w:pPr>
      <w:bookmarkStart w:id="31" w:name="_Toc117788293"/>
      <w:r>
        <w:lastRenderedPageBreak/>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117788294"/>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117788295"/>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117788296"/>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232"/>
        <w:gridCol w:w="4906"/>
      </w:tblGrid>
      <w:tr w:rsidR="008C0C5C" w:rsidTr="00126444">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3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126444">
        <w:tc>
          <w:tcPr>
            <w:tcW w:w="1704"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32"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502B55" w:rsidTr="00126444">
        <w:tc>
          <w:tcPr>
            <w:tcW w:w="1704"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32"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117788297"/>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117788298"/>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117788299"/>
      <w:r>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lastRenderedPageBreak/>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117788300"/>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117788301"/>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117788302"/>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117788303"/>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117788304"/>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117788305"/>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117788306"/>
      <w:r w:rsidRPr="00CC703A">
        <w:rPr>
          <w:rFonts w:ascii="微软雅黑" w:eastAsia="微软雅黑" w:hAnsi="微软雅黑" w:cs="微软雅黑"/>
        </w:rPr>
        <w:lastRenderedPageBreak/>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117788307"/>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117788308"/>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936A04">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117788309"/>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117788310"/>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117788311"/>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936A04"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117788312"/>
      <w:r w:rsidRPr="00B9530B">
        <w:rPr>
          <w:rFonts w:ascii="微软雅黑" w:eastAsia="微软雅黑" w:hAnsi="微软雅黑" w:cs="微软雅黑"/>
        </w:rPr>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117788313"/>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117788314"/>
      <w:r>
        <w:lastRenderedPageBreak/>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936A04">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117788315"/>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117788316"/>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117788317"/>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936A04"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117788318"/>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117788319"/>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t>Used to monitor real-time data</w:t>
      </w:r>
    </w:p>
    <w:p w:rsidR="002F4E23" w:rsidRDefault="002F4E23" w:rsidP="002F4E23">
      <w:pPr>
        <w:pStyle w:val="3"/>
        <w:rPr>
          <w:rFonts w:hint="default"/>
        </w:rPr>
      </w:pPr>
      <w:bookmarkStart w:id="58" w:name="_Toc117788320"/>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936A04"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117788321"/>
      <w:r>
        <w:rPr>
          <w:rFonts w:ascii="微软雅黑" w:eastAsia="微软雅黑" w:hAnsi="微软雅黑" w:cs="微软雅黑" w:hint="eastAsia"/>
        </w:rPr>
        <w:lastRenderedPageBreak/>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117788322"/>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117788323"/>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936A04"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62" w:name="_Toc117788324"/>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117788325"/>
      <w:r>
        <w:t>Description</w:t>
      </w:r>
      <w:bookmarkEnd w:id="63"/>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4" w:name="_Toc117788326"/>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936A04"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5" w:name="_Toc117788327"/>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117788328"/>
      <w:r>
        <w:lastRenderedPageBreak/>
        <w:t>Description</w:t>
      </w:r>
      <w:bookmarkEnd w:id="66"/>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7" w:name="_Toc117788329"/>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936A04"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4B1BD6" w:rsidRDefault="004B15CC" w:rsidP="004B1BD6">
      <w:pPr>
        <w:pStyle w:val="2"/>
      </w:pPr>
      <w:bookmarkStart w:id="68" w:name="_Toc117787966"/>
      <w:bookmarkStart w:id="69" w:name="_Toc117788333"/>
      <w:r>
        <w:rPr>
          <w:rFonts w:hint="eastAsia"/>
        </w:rPr>
        <w:t>18</w:t>
      </w:r>
      <w:r w:rsidR="004B1BD6">
        <w:rPr>
          <w:rFonts w:hint="eastAsia"/>
        </w:rPr>
        <w:t>.</w:t>
      </w:r>
      <w:r w:rsidR="004B1BD6" w:rsidRPr="007F6F2F">
        <w:t>Get device WiFi signal strength</w:t>
      </w:r>
      <w:bookmarkEnd w:id="68"/>
      <w:bookmarkEnd w:id="69"/>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DA6A3E">
        <w:rPr>
          <w:rFonts w:ascii="Consolas" w:hAnsi="Consolas" w:cs="Consolas"/>
          <w:color w:val="000000"/>
          <w:kern w:val="0"/>
          <w:sz w:val="24"/>
        </w:rPr>
        <w:t>getWiFiSignalInfo</w:t>
      </w:r>
      <w:r>
        <w:rPr>
          <w:rFonts w:ascii="Consolas" w:hAnsi="Consolas" w:cs="Consolas"/>
          <w:color w:val="000000"/>
          <w:kern w:val="0"/>
          <w:sz w:val="24"/>
        </w:rPr>
        <w:t>(</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 xml:space="preserve">) </w:t>
      </w:r>
    </w:p>
    <w:p w:rsidR="004B1BD6" w:rsidRDefault="004B1BD6" w:rsidP="004B1BD6">
      <w:pPr>
        <w:pStyle w:val="3"/>
        <w:rPr>
          <w:rFonts w:hint="default"/>
        </w:rPr>
      </w:pPr>
      <w:bookmarkStart w:id="70" w:name="_Toc117787967"/>
      <w:bookmarkStart w:id="71" w:name="_Toc117788334"/>
      <w:r>
        <w:t>Interface Description</w:t>
      </w:r>
      <w:bookmarkEnd w:id="70"/>
      <w:bookmarkEnd w:id="71"/>
    </w:p>
    <w:p w:rsidR="004B1BD6" w:rsidRDefault="004B1BD6" w:rsidP="004B1BD6">
      <w:pPr>
        <w:ind w:firstLine="420"/>
        <w:rPr>
          <w:rFonts w:ascii="Consolas" w:eastAsia="Consolas" w:hAnsi="Consolas"/>
          <w:color w:val="000000"/>
          <w:sz w:val="20"/>
          <w:highlight w:val="white"/>
        </w:rPr>
      </w:pPr>
      <w:r w:rsidRPr="001E4845">
        <w:t>Used to obtain device WiFi signal strength</w:t>
      </w:r>
    </w:p>
    <w:p w:rsidR="004B1BD6" w:rsidRDefault="004B1BD6" w:rsidP="004B1BD6">
      <w:pPr>
        <w:pStyle w:val="3"/>
        <w:rPr>
          <w:rFonts w:hint="default"/>
        </w:rPr>
      </w:pPr>
      <w:bookmarkStart w:id="72" w:name="_Toc117787968"/>
      <w:bookmarkStart w:id="73" w:name="_Toc117788335"/>
      <w:r>
        <w:t>Parameters Description</w:t>
      </w:r>
      <w:bookmarkEnd w:id="72"/>
      <w:bookmarkEnd w:id="7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36"/>
        <w:gridCol w:w="2657"/>
        <w:gridCol w:w="4481"/>
      </w:tblGrid>
      <w:tr w:rsidR="004B1BD6" w:rsidTr="00F8347A">
        <w:tc>
          <w:tcPr>
            <w:tcW w:w="1668"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2693" w:type="dxa"/>
            <w:gridSpan w:val="2"/>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481"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c>
          <w:tcPr>
            <w:tcW w:w="1704" w:type="dxa"/>
            <w:gridSpan w:val="2"/>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deviceType</w:t>
            </w:r>
          </w:p>
        </w:tc>
        <w:tc>
          <w:tcPr>
            <w:tcW w:w="2657"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short</w:t>
            </w:r>
          </w:p>
        </w:tc>
        <w:tc>
          <w:tcPr>
            <w:tcW w:w="4481"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 type</w:t>
            </w:r>
          </w:p>
        </w:tc>
      </w:tr>
      <w:tr w:rsidR="004B1BD6" w:rsidTr="00F8347A">
        <w:tc>
          <w:tcPr>
            <w:tcW w:w="1704" w:type="dxa"/>
            <w:gridSpan w:val="2"/>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deviceId</w:t>
            </w:r>
          </w:p>
        </w:tc>
        <w:tc>
          <w:tcPr>
            <w:tcW w:w="2657"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String</w:t>
            </w:r>
          </w:p>
        </w:tc>
        <w:tc>
          <w:tcPr>
            <w:tcW w:w="4481" w:type="dxa"/>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device id</w:t>
            </w:r>
          </w:p>
        </w:tc>
      </w:tr>
      <w:tr w:rsidR="004B1BD6" w:rsidTr="00F8347A">
        <w:tc>
          <w:tcPr>
            <w:tcW w:w="1704" w:type="dxa"/>
            <w:gridSpan w:val="2"/>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cb</w:t>
            </w:r>
          </w:p>
        </w:tc>
        <w:tc>
          <w:tcPr>
            <w:tcW w:w="2657" w:type="dxa"/>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Pr>
                <w:rFonts w:ascii="Consolas" w:hAnsi="Consolas" w:hint="eastAsia"/>
                <w:color w:val="000000"/>
                <w:sz w:val="20"/>
                <w:highlight w:val="white"/>
              </w:rPr>
              <w:t>I</w:t>
            </w:r>
            <w:r>
              <w:rPr>
                <w:rFonts w:ascii="Consolas" w:hAnsi="Consolas"/>
                <w:color w:val="000000"/>
                <w:sz w:val="20"/>
                <w:highlight w:val="white"/>
              </w:rPr>
              <w:t>r</w:t>
            </w:r>
            <w:r>
              <w:rPr>
                <w:rFonts w:ascii="Consolas" w:hAnsi="Consolas" w:hint="eastAsia"/>
                <w:color w:val="000000"/>
                <w:sz w:val="20"/>
                <w:highlight w:val="white"/>
              </w:rPr>
              <w:t>esultCallback&lt;Byte&gt;</w:t>
            </w:r>
          </w:p>
        </w:tc>
        <w:tc>
          <w:tcPr>
            <w:tcW w:w="4481" w:type="dxa"/>
            <w:tcBorders>
              <w:top w:val="single" w:sz="4" w:space="0" w:color="auto"/>
              <w:left w:val="single" w:sz="4" w:space="0" w:color="auto"/>
              <w:bottom w:val="single" w:sz="4" w:space="0" w:color="auto"/>
              <w:right w:val="single" w:sz="4" w:space="0" w:color="auto"/>
            </w:tcBorders>
          </w:tcPr>
          <w:p w:rsidR="004B1BD6" w:rsidRDefault="004B1BD6" w:rsidP="00F8347A">
            <w:pPr>
              <w:widowControl/>
              <w:spacing w:before="100" w:beforeAutospacing="1" w:after="100" w:afterAutospacing="1"/>
              <w:rPr>
                <w:rFonts w:ascii="Consolas" w:hAnsi="Consolas"/>
                <w:color w:val="000000"/>
                <w:sz w:val="20"/>
                <w:highlight w:val="white"/>
              </w:rPr>
            </w:pPr>
            <w:r w:rsidRPr="0020710C">
              <w:rPr>
                <w:rFonts w:ascii="Consolas" w:hAnsi="Consolas"/>
                <w:color w:val="000000"/>
                <w:sz w:val="20"/>
              </w:rPr>
              <w:t>Callback interface, return signal strength [1,4], the higher the value, the stronger the signal</w:t>
            </w:r>
          </w:p>
        </w:tc>
      </w:tr>
    </w:tbl>
    <w:p w:rsidR="004B1BD6" w:rsidRDefault="004B15CC" w:rsidP="004B1BD6">
      <w:pPr>
        <w:pStyle w:val="2"/>
        <w:rPr>
          <w:rFonts w:cs="微软雅黑"/>
        </w:rPr>
      </w:pPr>
      <w:bookmarkStart w:id="74" w:name="_Toc117787969"/>
      <w:bookmarkStart w:id="75" w:name="_Toc117788336"/>
      <w:r>
        <w:rPr>
          <w:rFonts w:cs="微软雅黑" w:hint="eastAsia"/>
        </w:rPr>
        <w:t>19</w:t>
      </w:r>
      <w:r w:rsidR="004B1BD6">
        <w:rPr>
          <w:rFonts w:cs="微软雅黑" w:hint="eastAsia"/>
        </w:rPr>
        <w:t>.</w:t>
      </w:r>
      <w:r w:rsidR="004B1BD6" w:rsidRPr="002964B9">
        <w:rPr>
          <w:rFonts w:cs="微软雅黑"/>
        </w:rPr>
        <w:t>Registered device WiFi signal strength monitoring</w:t>
      </w:r>
      <w:bookmarkEnd w:id="74"/>
      <w:bookmarkEnd w:id="75"/>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DA1545">
        <w:rPr>
          <w:rFonts w:ascii="Consolas" w:hAnsi="Consolas" w:cs="Consolas"/>
          <w:color w:val="000000"/>
          <w:kern w:val="0"/>
          <w:sz w:val="24"/>
        </w:rPr>
        <w:t>registWiFiSignalListener</w:t>
      </w:r>
      <w:r>
        <w:rPr>
          <w:rFonts w:ascii="Consolas" w:hAnsi="Consolas" w:cs="Consolas"/>
          <w:color w:val="000000"/>
          <w:kern w:val="0"/>
          <w:sz w:val="24"/>
        </w:rPr>
        <w:t>(</w:t>
      </w:r>
      <w:r w:rsidRPr="00986541">
        <w:rPr>
          <w:rFonts w:ascii="Consolas" w:hAnsi="Consolas" w:cs="Consolas"/>
          <w:color w:val="000000"/>
          <w:kern w:val="0"/>
          <w:sz w:val="24"/>
        </w:rPr>
        <w:t>WiFiSignalListener</w:t>
      </w:r>
      <w:r>
        <w:rPr>
          <w:rFonts w:ascii="Consolas" w:hAnsi="Consolas" w:cs="Consolas" w:hint="eastAsia"/>
          <w:color w:val="000000"/>
          <w:kern w:val="0"/>
          <w:sz w:val="24"/>
        </w:rPr>
        <w:t xml:space="preserve"> </w:t>
      </w:r>
      <w:r w:rsidRPr="00986541">
        <w:rPr>
          <w:rFonts w:ascii="Consolas" w:hAnsi="Consolas" w:cs="Consolas"/>
          <w:color w:val="6A3E3E"/>
          <w:kern w:val="0"/>
          <w:sz w:val="24"/>
        </w:rPr>
        <w:t>wiFiSignalListener</w:t>
      </w:r>
      <w:r>
        <w:rPr>
          <w:rFonts w:ascii="Consolas" w:hAnsi="Consolas" w:cs="Consolas"/>
          <w:color w:val="000000"/>
          <w:kern w:val="0"/>
          <w:sz w:val="24"/>
        </w:rPr>
        <w:t>)</w:t>
      </w:r>
    </w:p>
    <w:p w:rsidR="004B1BD6" w:rsidRDefault="004B1BD6" w:rsidP="004B1BD6">
      <w:pPr>
        <w:pStyle w:val="3"/>
        <w:rPr>
          <w:rFonts w:hint="default"/>
        </w:rPr>
      </w:pPr>
      <w:bookmarkStart w:id="76" w:name="_Toc117787970"/>
      <w:bookmarkStart w:id="77" w:name="_Toc117788337"/>
      <w:r>
        <w:t>Interface Description</w:t>
      </w:r>
      <w:bookmarkEnd w:id="76"/>
      <w:bookmarkEnd w:id="77"/>
    </w:p>
    <w:p w:rsidR="004B1BD6" w:rsidRDefault="004B1BD6" w:rsidP="004B1BD6">
      <w:pPr>
        <w:ind w:firstLine="420"/>
        <w:rPr>
          <w:rFonts w:ascii="Consolas" w:eastAsia="Consolas" w:hAnsi="Consolas"/>
          <w:color w:val="000000"/>
          <w:sz w:val="20"/>
          <w:highlight w:val="white"/>
        </w:rPr>
      </w:pPr>
      <w:r w:rsidRPr="00B223CD">
        <w:t>Used to monitor WiFi signal strength of devices</w:t>
      </w:r>
    </w:p>
    <w:p w:rsidR="004B1BD6" w:rsidRDefault="004B1BD6" w:rsidP="004B1BD6">
      <w:pPr>
        <w:pStyle w:val="3"/>
        <w:rPr>
          <w:rFonts w:hint="default"/>
        </w:rPr>
      </w:pPr>
      <w:bookmarkStart w:id="78" w:name="_Toc117787971"/>
      <w:bookmarkStart w:id="79" w:name="_Toc117788338"/>
      <w:r>
        <w:t>Parameters Description</w:t>
      </w:r>
      <w:bookmarkEnd w:id="78"/>
      <w:bookmarkEnd w:id="7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color w:val="000000"/>
                <w:sz w:val="20"/>
                <w:highlight w:val="white"/>
                <w:shd w:val="clear" w:color="FFFFFF" w:fill="D9D9D9"/>
              </w:rPr>
            </w:pPr>
            <w:r w:rsidRPr="00986541">
              <w:rPr>
                <w:rFonts w:ascii="Consolas" w:hAnsi="Consolas" w:cs="Consolas"/>
                <w:color w:val="000000"/>
                <w:kern w:val="0"/>
                <w:sz w:val="24"/>
              </w:rPr>
              <w:t>WiFiSignalListener</w:t>
            </w:r>
          </w:p>
        </w:tc>
        <w:tc>
          <w:tcPr>
            <w:tcW w:w="1417" w:type="dxa"/>
            <w:vAlign w:val="center"/>
          </w:tcPr>
          <w:p w:rsidR="004B1BD6" w:rsidRDefault="004B1BD6" w:rsidP="00F834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color w:val="000000"/>
                <w:sz w:val="20"/>
                <w:highlight w:val="white"/>
                <w:shd w:val="clear" w:color="FFFFFF" w:fill="D9D9D9"/>
              </w:rPr>
            </w:pPr>
            <w:r w:rsidRPr="0036762D">
              <w:rPr>
                <w:rFonts w:ascii="Consolas" w:hAnsi="Consolas"/>
                <w:color w:val="000000"/>
                <w:sz w:val="20"/>
                <w:shd w:val="clear" w:color="FFFFFF" w:fill="D9D9D9"/>
              </w:rPr>
              <w:t>Wifi signal strength monitoring</w:t>
            </w:r>
          </w:p>
        </w:tc>
      </w:tr>
    </w:tbl>
    <w:p w:rsidR="004B1BD6" w:rsidRDefault="004B15CC" w:rsidP="004B1BD6">
      <w:pPr>
        <w:pStyle w:val="2"/>
        <w:rPr>
          <w:rFonts w:cs="微软雅黑"/>
        </w:rPr>
      </w:pPr>
      <w:bookmarkStart w:id="80" w:name="_Toc117787972"/>
      <w:bookmarkStart w:id="81" w:name="_Toc117788339"/>
      <w:r>
        <w:rPr>
          <w:rFonts w:cs="微软雅黑" w:hint="eastAsia"/>
        </w:rPr>
        <w:lastRenderedPageBreak/>
        <w:t>20</w:t>
      </w:r>
      <w:r w:rsidR="004B1BD6">
        <w:rPr>
          <w:rFonts w:cs="微软雅黑" w:hint="eastAsia"/>
        </w:rPr>
        <w:t>.UnR</w:t>
      </w:r>
      <w:r w:rsidR="004B1BD6" w:rsidRPr="008F3309">
        <w:rPr>
          <w:rFonts w:cs="微软雅黑"/>
        </w:rPr>
        <w:t xml:space="preserve">egistered </w:t>
      </w:r>
      <w:r w:rsidR="004B1BD6" w:rsidRPr="000102E4">
        <w:rPr>
          <w:rFonts w:cs="微软雅黑"/>
        </w:rPr>
        <w:t xml:space="preserve">device WiFi signal strength </w:t>
      </w:r>
      <w:r w:rsidR="004B1BD6">
        <w:rPr>
          <w:rFonts w:cs="微软雅黑" w:hint="eastAsia"/>
        </w:rPr>
        <w:t>listener</w:t>
      </w:r>
      <w:bookmarkEnd w:id="80"/>
      <w:bookmarkEnd w:id="81"/>
    </w:p>
    <w:p w:rsidR="004B1BD6" w:rsidRDefault="004B1BD6" w:rsidP="004B1BD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Pr="006D544E">
        <w:rPr>
          <w:rFonts w:ascii="Consolas" w:hAnsi="Consolas" w:cs="Consolas"/>
          <w:color w:val="000000"/>
          <w:kern w:val="0"/>
          <w:sz w:val="24"/>
        </w:rPr>
        <w:t>unregist</w:t>
      </w:r>
      <w:r w:rsidRPr="009842AC">
        <w:rPr>
          <w:rFonts w:ascii="Consolas" w:hAnsi="Consolas" w:cs="Consolas"/>
          <w:color w:val="000000"/>
          <w:kern w:val="0"/>
          <w:sz w:val="24"/>
        </w:rPr>
        <w:t>WiFiSignalListener</w:t>
      </w:r>
      <w:r>
        <w:rPr>
          <w:rFonts w:ascii="Consolas" w:hAnsi="Consolas" w:cs="Consolas"/>
          <w:color w:val="000000"/>
          <w:kern w:val="0"/>
          <w:sz w:val="24"/>
        </w:rPr>
        <w:t>(</w:t>
      </w:r>
      <w:r w:rsidRPr="00986541">
        <w:rPr>
          <w:rFonts w:ascii="Consolas" w:hAnsi="Consolas" w:cs="Consolas"/>
          <w:color w:val="000000"/>
          <w:kern w:val="0"/>
          <w:sz w:val="24"/>
        </w:rPr>
        <w:t>WiFiSignalListener</w:t>
      </w:r>
      <w:r>
        <w:rPr>
          <w:rFonts w:ascii="Consolas" w:hAnsi="Consolas" w:cs="Consolas" w:hint="eastAsia"/>
          <w:color w:val="000000"/>
          <w:kern w:val="0"/>
          <w:sz w:val="24"/>
        </w:rPr>
        <w:t xml:space="preserve"> </w:t>
      </w:r>
      <w:r w:rsidRPr="00986541">
        <w:rPr>
          <w:rFonts w:ascii="Consolas" w:hAnsi="Consolas" w:cs="Consolas"/>
          <w:color w:val="6A3E3E"/>
          <w:kern w:val="0"/>
          <w:sz w:val="24"/>
        </w:rPr>
        <w:t>wiFiSignalListener</w:t>
      </w:r>
      <w:r>
        <w:rPr>
          <w:rFonts w:ascii="Consolas" w:hAnsi="Consolas" w:cs="Consolas"/>
          <w:color w:val="000000"/>
          <w:kern w:val="0"/>
          <w:sz w:val="24"/>
        </w:rPr>
        <w:t>)</w:t>
      </w:r>
    </w:p>
    <w:p w:rsidR="004B1BD6" w:rsidRDefault="004B1BD6" w:rsidP="004B1BD6">
      <w:pPr>
        <w:pStyle w:val="3"/>
        <w:rPr>
          <w:rFonts w:hint="default"/>
        </w:rPr>
      </w:pPr>
      <w:bookmarkStart w:id="82" w:name="_Toc117787973"/>
      <w:bookmarkStart w:id="83" w:name="_Toc117788340"/>
      <w:r>
        <w:t>Interface Description</w:t>
      </w:r>
      <w:bookmarkEnd w:id="82"/>
      <w:bookmarkEnd w:id="83"/>
    </w:p>
    <w:p w:rsidR="004B1BD6" w:rsidRDefault="004B1BD6" w:rsidP="004B1BD6">
      <w:pPr>
        <w:ind w:firstLine="420"/>
        <w:rPr>
          <w:rFonts w:ascii="Consolas" w:eastAsia="Consolas" w:hAnsi="Consolas"/>
          <w:color w:val="000000"/>
          <w:sz w:val="20"/>
          <w:highlight w:val="white"/>
        </w:rPr>
      </w:pPr>
      <w:r w:rsidRPr="003A711E">
        <w:t>Used to log off device wifi signal strength monitoring</w:t>
      </w:r>
    </w:p>
    <w:p w:rsidR="004B1BD6" w:rsidRDefault="004B1BD6" w:rsidP="004B1BD6">
      <w:pPr>
        <w:pStyle w:val="3"/>
        <w:rPr>
          <w:rFonts w:hint="default"/>
        </w:rPr>
      </w:pPr>
      <w:bookmarkStart w:id="84" w:name="_Toc117787974"/>
      <w:bookmarkStart w:id="85" w:name="_Toc117788341"/>
      <w:r>
        <w:t>Parameters Description</w:t>
      </w:r>
      <w:bookmarkEnd w:id="84"/>
      <w:bookmarkEnd w:id="8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2"/>
        <w:gridCol w:w="1417"/>
        <w:gridCol w:w="4623"/>
      </w:tblGrid>
      <w:tr w:rsidR="004B1BD6" w:rsidTr="00F8347A">
        <w:tc>
          <w:tcPr>
            <w:tcW w:w="2802"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1417"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4623" w:type="dxa"/>
          </w:tcPr>
          <w:p w:rsidR="004B1BD6" w:rsidRDefault="004B1BD6" w:rsidP="00F8347A">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4B1BD6" w:rsidTr="00F8347A">
        <w:trPr>
          <w:trHeight w:val="90"/>
        </w:trPr>
        <w:tc>
          <w:tcPr>
            <w:tcW w:w="2802" w:type="dxa"/>
            <w:vAlign w:val="center"/>
          </w:tcPr>
          <w:p w:rsidR="004B1BD6" w:rsidRDefault="004B1BD6" w:rsidP="00F8347A">
            <w:pPr>
              <w:rPr>
                <w:rFonts w:ascii="Consolas" w:hAnsi="Consolas"/>
                <w:color w:val="000000"/>
                <w:sz w:val="20"/>
                <w:highlight w:val="white"/>
                <w:shd w:val="clear" w:color="FFFFFF" w:fill="D9D9D9"/>
              </w:rPr>
            </w:pPr>
            <w:r w:rsidRPr="00986541">
              <w:rPr>
                <w:rFonts w:ascii="Consolas" w:hAnsi="Consolas" w:cs="Consolas"/>
                <w:color w:val="000000"/>
                <w:kern w:val="0"/>
                <w:sz w:val="24"/>
              </w:rPr>
              <w:t>WiFiSignalListener</w:t>
            </w:r>
          </w:p>
        </w:tc>
        <w:tc>
          <w:tcPr>
            <w:tcW w:w="1417" w:type="dxa"/>
            <w:vAlign w:val="center"/>
          </w:tcPr>
          <w:p w:rsidR="004B1BD6" w:rsidRDefault="004B1BD6" w:rsidP="00F8347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interface</w:t>
            </w:r>
          </w:p>
        </w:tc>
        <w:tc>
          <w:tcPr>
            <w:tcW w:w="4623" w:type="dxa"/>
            <w:vAlign w:val="center"/>
          </w:tcPr>
          <w:p w:rsidR="004B1BD6" w:rsidRDefault="004B1BD6" w:rsidP="00F8347A">
            <w:pPr>
              <w:rPr>
                <w:rFonts w:ascii="Consolas" w:hAnsi="Consolas"/>
                <w:color w:val="000000"/>
                <w:sz w:val="20"/>
                <w:highlight w:val="white"/>
                <w:shd w:val="clear" w:color="FFFFFF" w:fill="D9D9D9"/>
              </w:rPr>
            </w:pPr>
            <w:r w:rsidRPr="0036762D">
              <w:rPr>
                <w:rFonts w:ascii="Consolas" w:hAnsi="Consolas"/>
                <w:color w:val="000000"/>
                <w:sz w:val="20"/>
                <w:shd w:val="clear" w:color="FFFFFF" w:fill="D9D9D9"/>
              </w:rPr>
              <w:t>Wifi signal strength monitoring</w:t>
            </w:r>
          </w:p>
        </w:tc>
      </w:tr>
    </w:tbl>
    <w:p w:rsidR="00C50DB0" w:rsidRDefault="00C50DB0" w:rsidP="00C50DB0">
      <w:pPr>
        <w:pStyle w:val="2"/>
        <w:rPr>
          <w:rFonts w:cs="微软雅黑" w:hint="eastAsia"/>
        </w:rPr>
      </w:pPr>
      <w:r>
        <w:rPr>
          <w:rFonts w:cs="微软雅黑" w:hint="eastAsia"/>
        </w:rPr>
        <w:t>21.</w:t>
      </w:r>
      <w:r w:rsidR="00F2245A" w:rsidRPr="00F2245A">
        <w:rPr>
          <w:rFonts w:cs="微软雅黑"/>
        </w:rPr>
        <w:t>Query the device collection status</w:t>
      </w:r>
    </w:p>
    <w:p w:rsidR="00C50DB0" w:rsidRDefault="00C50DB0" w:rsidP="00C50DB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RealTimeData" w:history="1">
        <w:r w:rsidRPr="008B6539">
          <w:rPr>
            <w:rStyle w:val="a7"/>
            <w:rFonts w:ascii="Consolas" w:hAnsi="Consolas" w:cs="Consolas"/>
            <w:kern w:val="0"/>
            <w:sz w:val="24"/>
          </w:rPr>
          <w:t>CollectState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C50DB0" w:rsidRDefault="00757166" w:rsidP="00C50DB0">
      <w:pPr>
        <w:pStyle w:val="3"/>
      </w:pPr>
      <w:r>
        <w:t>Interface Description</w:t>
      </w:r>
    </w:p>
    <w:p w:rsidR="00C50DB0" w:rsidRDefault="000117A4" w:rsidP="00C50DB0">
      <w:pPr>
        <w:ind w:firstLine="420"/>
        <w:rPr>
          <w:rFonts w:ascii="Consolas" w:eastAsia="Consolas" w:hAnsi="Consolas" w:hint="eastAsia"/>
          <w:color w:val="000000"/>
          <w:sz w:val="20"/>
          <w:highlight w:val="white"/>
        </w:rPr>
      </w:pPr>
      <w:r w:rsidRPr="000117A4">
        <w:t>It is used to query the equipment collection status. If the equipment collection is in progress, the interface will return the time stamp when the equipment started collection, which is used to calculate the equipment collection duration.</w:t>
      </w:r>
    </w:p>
    <w:p w:rsidR="00C50DB0" w:rsidRDefault="006173E8" w:rsidP="00C50DB0">
      <w:pPr>
        <w:pStyle w:val="3"/>
      </w:pPr>
      <w:r>
        <w:t>Parameters Description</w:t>
      </w:r>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4110"/>
        <w:gridCol w:w="3064"/>
      </w:tblGrid>
      <w:tr w:rsidR="009E38C8" w:rsidTr="008C4A87">
        <w:tc>
          <w:tcPr>
            <w:tcW w:w="1668"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4110"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3064"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C51E3A" w:rsidTr="002C6633">
        <w:trPr>
          <w:trHeight w:val="90"/>
        </w:trPr>
        <w:tc>
          <w:tcPr>
            <w:tcW w:w="1668" w:type="dxa"/>
            <w:vAlign w:val="center"/>
          </w:tcPr>
          <w:p w:rsidR="00C51E3A" w:rsidRDefault="00C51E3A" w:rsidP="008C4A87">
            <w:pPr>
              <w:rPr>
                <w:rFonts w:ascii="Consolas" w:hAnsi="Consolas" w:hint="eastAsia"/>
                <w:color w:val="000000"/>
                <w:sz w:val="20"/>
                <w:highlight w:val="white"/>
                <w:shd w:val="clear" w:color="FFFFFF" w:fill="D9D9D9"/>
              </w:rPr>
            </w:pPr>
            <w:r>
              <w:rPr>
                <w:rFonts w:ascii="Consolas" w:hAnsi="Consolas" w:cs="Consolas" w:hint="eastAsia"/>
                <w:color w:val="000000"/>
                <w:kern w:val="0"/>
                <w:sz w:val="24"/>
              </w:rPr>
              <w:t>deviceType</w:t>
            </w:r>
          </w:p>
        </w:tc>
        <w:tc>
          <w:tcPr>
            <w:tcW w:w="4110" w:type="dxa"/>
            <w:vAlign w:val="center"/>
          </w:tcPr>
          <w:p w:rsidR="00C51E3A" w:rsidRDefault="00C51E3A" w:rsidP="008C4A87">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064" w:type="dxa"/>
          </w:tcPr>
          <w:p w:rsidR="00C51E3A" w:rsidRDefault="00C51E3A" w:rsidP="008C4A87">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deviceId</w:t>
            </w:r>
          </w:p>
        </w:tc>
        <w:tc>
          <w:tcPr>
            <w:tcW w:w="4110" w:type="dxa"/>
            <w:vAlign w:val="center"/>
          </w:tcPr>
          <w:p w:rsidR="00C51E3A" w:rsidRDefault="00C51E3A" w:rsidP="008C4A87">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064" w:type="dxa"/>
          </w:tcPr>
          <w:p w:rsidR="00C51E3A" w:rsidRDefault="00C51E3A" w:rsidP="008C4A87">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cb</w:t>
            </w:r>
          </w:p>
        </w:tc>
        <w:tc>
          <w:tcPr>
            <w:tcW w:w="4110" w:type="dxa"/>
            <w:vAlign w:val="center"/>
          </w:tcPr>
          <w:p w:rsidR="00C51E3A" w:rsidRDefault="00C51E3A" w:rsidP="008C4A87">
            <w:pPr>
              <w:rPr>
                <w:rFonts w:ascii="Consolas" w:hAnsi="Consolas" w:hint="eastAsia"/>
                <w:color w:val="000000"/>
                <w:sz w:val="20"/>
                <w:highlight w:val="white"/>
                <w:shd w:val="clear" w:color="FFFFFF" w:fill="D9D9D9"/>
              </w:rPr>
            </w:pPr>
            <w:r>
              <w:rPr>
                <w:rFonts w:ascii="Consolas" w:hAnsi="Consolas" w:cs="Consolas"/>
                <w:color w:val="000000"/>
                <w:kern w:val="0"/>
                <w:sz w:val="24"/>
              </w:rPr>
              <w:t>IResultCallback&lt;</w:t>
            </w:r>
            <w:hyperlink w:anchor="_CollectState" w:history="1">
              <w:r w:rsidRPr="00D819F4">
                <w:rPr>
                  <w:rStyle w:val="a7"/>
                  <w:rFonts w:ascii="Consolas" w:hAnsi="Consolas" w:cs="Consolas"/>
                  <w:kern w:val="0"/>
                  <w:sz w:val="24"/>
                </w:rPr>
                <w:t>CollectState</w:t>
              </w:r>
            </w:hyperlink>
            <w:r>
              <w:rPr>
                <w:rFonts w:ascii="Consolas" w:hAnsi="Consolas" w:cs="Consolas"/>
                <w:color w:val="000000"/>
                <w:kern w:val="0"/>
                <w:sz w:val="24"/>
              </w:rPr>
              <w:t>&gt;</w:t>
            </w:r>
          </w:p>
        </w:tc>
        <w:tc>
          <w:tcPr>
            <w:tcW w:w="3064" w:type="dxa"/>
          </w:tcPr>
          <w:p w:rsidR="00C51E3A" w:rsidRDefault="00C51E3A" w:rsidP="00C51E3A">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w:t>
            </w:r>
          </w:p>
        </w:tc>
      </w:tr>
    </w:tbl>
    <w:p w:rsidR="008C0C5C" w:rsidRDefault="002B42D4">
      <w:pPr>
        <w:pStyle w:val="1"/>
        <w:rPr>
          <w:rFonts w:ascii="微软雅黑" w:eastAsia="微软雅黑" w:hAnsi="微软雅黑" w:cs="微软雅黑" w:hint="default"/>
        </w:rPr>
      </w:pPr>
      <w:bookmarkStart w:id="86" w:name="_Toc117788342"/>
      <w:r>
        <w:rPr>
          <w:rFonts w:ascii="微软雅黑" w:eastAsia="微软雅黑" w:hAnsi="微软雅黑" w:cs="微软雅黑"/>
        </w:rPr>
        <w:t>Object Description</w:t>
      </w:r>
      <w:bookmarkEnd w:id="86"/>
    </w:p>
    <w:p w:rsidR="008C0C5C" w:rsidRDefault="002B42D4">
      <w:pPr>
        <w:pStyle w:val="2"/>
      </w:pPr>
      <w:bookmarkStart w:id="87" w:name="_Toc117788343"/>
      <w:bookmarkStart w:id="88" w:name="_StatusCode"/>
      <w:r>
        <w:rPr>
          <w:rFonts w:hint="eastAsia"/>
        </w:rPr>
        <w:t>StatusCode</w:t>
      </w:r>
      <w:bookmarkEnd w:id="87"/>
    </w:p>
    <w:p w:rsidR="008C0C5C" w:rsidRDefault="002B42D4">
      <w:pPr>
        <w:pStyle w:val="3"/>
        <w:rPr>
          <w:rFonts w:hint="default"/>
        </w:rPr>
      </w:pPr>
      <w:bookmarkStart w:id="89" w:name="_Toc117788344"/>
      <w:bookmarkEnd w:id="88"/>
      <w:r>
        <w:t>Description</w:t>
      </w:r>
      <w:bookmarkEnd w:id="89"/>
    </w:p>
    <w:p w:rsidR="008C0C5C" w:rsidRDefault="002B42D4">
      <w:pPr>
        <w:ind w:firstLine="420"/>
        <w:rPr>
          <w:rFonts w:ascii="Consolas" w:eastAsia="Consolas" w:hAnsi="Consolas"/>
          <w:color w:val="000000"/>
          <w:sz w:val="20"/>
        </w:rPr>
      </w:pPr>
      <w:r>
        <w:rPr>
          <w:rFonts w:ascii="Consolas" w:hAnsi="Consolas" w:hint="eastAsia"/>
          <w:color w:val="000000"/>
          <w:sz w:val="20"/>
        </w:rPr>
        <w:lastRenderedPageBreak/>
        <w:t>Status of execution</w:t>
      </w:r>
    </w:p>
    <w:p w:rsidR="008C0C5C" w:rsidRDefault="002B42D4">
      <w:pPr>
        <w:pStyle w:val="3"/>
        <w:rPr>
          <w:rFonts w:hint="default"/>
        </w:rPr>
      </w:pPr>
      <w:bookmarkStart w:id="90" w:name="_Toc117788345"/>
      <w:r>
        <w:t>Fields</w:t>
      </w:r>
      <w:bookmarkEnd w:id="90"/>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91" w:name="_DeviceCode"/>
      <w:bookmarkStart w:id="92" w:name="_Toc117788346"/>
      <w:bookmarkStart w:id="93" w:name="_IDataCallback&lt;T&gt;"/>
      <w:bookmarkEnd w:id="91"/>
      <w:r>
        <w:rPr>
          <w:rFonts w:hint="eastAsia"/>
        </w:rPr>
        <w:t>IResult</w:t>
      </w:r>
      <w:r w:rsidR="002B42D4">
        <w:rPr>
          <w:rFonts w:hint="eastAsia"/>
        </w:rPr>
        <w:t>Callback&lt;T&gt;</w:t>
      </w:r>
      <w:bookmarkEnd w:id="92"/>
    </w:p>
    <w:bookmarkEnd w:id="93"/>
    <w:p w:rsidR="008C0C5C" w:rsidRDefault="008C0C5C"/>
    <w:p w:rsidR="008C0C5C" w:rsidRDefault="002B42D4">
      <w:pPr>
        <w:pStyle w:val="3"/>
        <w:rPr>
          <w:rFonts w:hint="default"/>
        </w:rPr>
      </w:pPr>
      <w:bookmarkStart w:id="94" w:name="_Toc117788347"/>
      <w:r>
        <w:t>Description</w:t>
      </w:r>
      <w:bookmarkEnd w:id="94"/>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95" w:name="_Toc117788348"/>
      <w:r>
        <w:t>Function</w:t>
      </w:r>
      <w:bookmarkEnd w:id="95"/>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96" w:name="_Toc117788349"/>
      <w:r>
        <w:rPr>
          <w:rFonts w:hint="eastAsia"/>
        </w:rPr>
        <w:t>CallbackData&lt;T&gt;</w:t>
      </w:r>
      <w:bookmarkEnd w:id="96"/>
    </w:p>
    <w:p w:rsidR="008C0C5C" w:rsidRDefault="002B42D4">
      <w:pPr>
        <w:pStyle w:val="3"/>
        <w:rPr>
          <w:rFonts w:hint="default"/>
        </w:rPr>
      </w:pPr>
      <w:bookmarkStart w:id="97" w:name="_Toc117788350"/>
      <w:r>
        <w:t>Description</w:t>
      </w:r>
      <w:bookmarkEnd w:id="97"/>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98" w:name="_Toc117788351"/>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936A04">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99" w:name="_SleepState"/>
      <w:bookmarkStart w:id="100" w:name="_Toc44957333"/>
      <w:bookmarkStart w:id="101" w:name="_Toc117788352"/>
      <w:bookmarkStart w:id="102" w:name="_LoginBean"/>
      <w:bookmarkEnd w:id="99"/>
      <w:r>
        <w:rPr>
          <w:rFonts w:hint="eastAsia"/>
        </w:rPr>
        <w:t>SleepState</w:t>
      </w:r>
      <w:bookmarkEnd w:id="100"/>
      <w:bookmarkEnd w:id="101"/>
    </w:p>
    <w:p w:rsidR="008C0C5C" w:rsidRDefault="002B42D4">
      <w:pPr>
        <w:pStyle w:val="3"/>
        <w:rPr>
          <w:rFonts w:hint="default"/>
        </w:rPr>
      </w:pPr>
      <w:bookmarkStart w:id="103" w:name="_Toc117788353"/>
      <w:bookmarkEnd w:id="102"/>
      <w:r>
        <w:t>Description</w:t>
      </w:r>
      <w:bookmarkEnd w:id="103"/>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104" w:name="_Toc117788354"/>
      <w:r>
        <w:t>Fields</w:t>
      </w:r>
      <w:bookmarkEnd w:id="10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E77AE3" w:rsidRDefault="00E77AE3" w:rsidP="00E77AE3">
      <w:pPr>
        <w:pStyle w:val="2"/>
        <w:rPr>
          <w:rFonts w:hint="eastAsia"/>
        </w:rPr>
      </w:pPr>
      <w:bookmarkStart w:id="105" w:name="_RealTimeData"/>
      <w:bookmarkStart w:id="106" w:name="_Toc44957336"/>
      <w:bookmarkStart w:id="107" w:name="_Toc117788355"/>
      <w:bookmarkStart w:id="108" w:name="_BatteryBean"/>
      <w:bookmarkStart w:id="109" w:name="_CollectState"/>
      <w:bookmarkEnd w:id="105"/>
      <w:bookmarkEnd w:id="109"/>
      <w:r>
        <w:rPr>
          <w:rFonts w:hint="eastAsia"/>
        </w:rPr>
        <w:t>CollectState</w:t>
      </w:r>
    </w:p>
    <w:p w:rsidR="00E77AE3" w:rsidRDefault="00FB55A0" w:rsidP="00E77AE3">
      <w:pPr>
        <w:pStyle w:val="3"/>
      </w:pPr>
      <w:r>
        <w:t>Description</w:t>
      </w:r>
    </w:p>
    <w:p w:rsidR="00E77AE3" w:rsidRDefault="00B36016" w:rsidP="00E77AE3">
      <w:pPr>
        <w:ind w:firstLine="420"/>
        <w:rPr>
          <w:rFonts w:hint="eastAsia"/>
        </w:rPr>
      </w:pPr>
      <w:r w:rsidRPr="00B36016">
        <w:t>Device collection status</w:t>
      </w:r>
    </w:p>
    <w:p w:rsidR="00E77AE3" w:rsidRDefault="00BC0699" w:rsidP="00E77AE3">
      <w:pPr>
        <w:pStyle w:val="3"/>
        <w:rPr>
          <w:rFonts w:ascii="微软雅黑" w:eastAsia="微软雅黑" w:hAnsi="微软雅黑" w:cs="微软雅黑"/>
        </w:rPr>
      </w:pPr>
      <w:r>
        <w:t>Fields</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6147"/>
      </w:tblGrid>
      <w:tr w:rsidR="00185E1C" w:rsidTr="008C4A87">
        <w:tc>
          <w:tcPr>
            <w:tcW w:w="166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7AE3" w:rsidTr="008C4A87">
        <w:tc>
          <w:tcPr>
            <w:tcW w:w="1668" w:type="dxa"/>
          </w:tcPr>
          <w:p w:rsidR="00E77AE3" w:rsidRDefault="00E77AE3" w:rsidP="008C4A87">
            <w:pPr>
              <w:rPr>
                <w:rFonts w:ascii="Consolas" w:hAnsi="Consolas" w:hint="eastAsia"/>
                <w:color w:val="000000"/>
                <w:sz w:val="20"/>
                <w:highlight w:val="white"/>
                <w:shd w:val="clear" w:color="FFFFFF" w:fill="D9D9D9"/>
              </w:rPr>
            </w:pPr>
            <w:r>
              <w:rPr>
                <w:rFonts w:ascii="Consolas" w:hAnsi="Consolas" w:hint="eastAsia"/>
                <w:color w:val="000000"/>
                <w:sz w:val="20"/>
                <w:shd w:val="clear" w:color="FFFFFF" w:fill="D9D9D9"/>
              </w:rPr>
              <w:t>state</w:t>
            </w:r>
          </w:p>
        </w:tc>
        <w:tc>
          <w:tcPr>
            <w:tcW w:w="708" w:type="dxa"/>
          </w:tcPr>
          <w:p w:rsidR="00E77AE3" w:rsidRDefault="00E77AE3" w:rsidP="008C4A87">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tcPr>
          <w:p w:rsidR="00E77AE3" w:rsidRDefault="00115C80" w:rsidP="008C4A87">
            <w:pPr>
              <w:rPr>
                <w:rFonts w:ascii="Consolas" w:hAnsi="Consolas" w:hint="eastAsia"/>
                <w:color w:val="000000"/>
                <w:sz w:val="20"/>
                <w:highlight w:val="white"/>
                <w:shd w:val="clear" w:color="FFFFFF" w:fill="D9D9D9"/>
              </w:rPr>
            </w:pPr>
            <w:r w:rsidRPr="00115C80">
              <w:rPr>
                <w:rFonts w:ascii="Consolas" w:hAnsi="Consolas"/>
                <w:color w:val="000000"/>
                <w:sz w:val="20"/>
                <w:shd w:val="clear" w:color="FFFFFF" w:fill="D9D9D9"/>
              </w:rPr>
              <w:t>Device collection status 0x00: Not collected 0x01: Collecting</w:t>
            </w:r>
          </w:p>
        </w:tc>
      </w:tr>
      <w:tr w:rsidR="00E77AE3" w:rsidTr="008C4A87">
        <w:tc>
          <w:tcPr>
            <w:tcW w:w="1668" w:type="dxa"/>
          </w:tcPr>
          <w:p w:rsidR="00E77AE3" w:rsidRPr="00AE1139" w:rsidRDefault="00E77AE3" w:rsidP="008C4A87">
            <w:pPr>
              <w:rPr>
                <w:rFonts w:ascii="Consolas" w:hAnsi="Consolas"/>
                <w:color w:val="000000"/>
                <w:sz w:val="20"/>
                <w:shd w:val="clear" w:color="FFFFFF" w:fill="D9D9D9"/>
              </w:rPr>
            </w:pPr>
            <w:r>
              <w:rPr>
                <w:rFonts w:ascii="Consolas" w:hAnsi="Consolas" w:hint="eastAsia"/>
                <w:color w:val="000000"/>
                <w:sz w:val="20"/>
                <w:shd w:val="clear" w:color="FFFFFF" w:fill="D9D9D9"/>
              </w:rPr>
              <w:t>startTime</w:t>
            </w:r>
          </w:p>
        </w:tc>
        <w:tc>
          <w:tcPr>
            <w:tcW w:w="708" w:type="dxa"/>
          </w:tcPr>
          <w:p w:rsidR="00E77AE3" w:rsidRDefault="00E77AE3" w:rsidP="008C4A87">
            <w:pPr>
              <w:rPr>
                <w:rFonts w:ascii="Consolas" w:hAnsi="Consolas" w:hint="eastAsia"/>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6147" w:type="dxa"/>
          </w:tcPr>
          <w:p w:rsidR="00E77AE3" w:rsidRPr="0084385A" w:rsidRDefault="00115C80" w:rsidP="008C4A87">
            <w:pPr>
              <w:rPr>
                <w:rFonts w:ascii="Consolas" w:hAnsi="Consolas" w:hint="eastAsia"/>
                <w:color w:val="000000"/>
                <w:sz w:val="20"/>
                <w:shd w:val="clear" w:color="FFFFFF" w:fill="D9D9D9"/>
              </w:rPr>
            </w:pPr>
            <w:r w:rsidRPr="00115C80">
              <w:rPr>
                <w:rFonts w:ascii="Consolas" w:hAnsi="Consolas"/>
                <w:color w:val="000000"/>
                <w:sz w:val="20"/>
                <w:shd w:val="clear" w:color="FFFFFF" w:fill="D9D9D9"/>
              </w:rPr>
              <w:t>Time stamp at the beginning of acquisition, in seconds</w:t>
            </w:r>
          </w:p>
        </w:tc>
      </w:tr>
    </w:tbl>
    <w:p w:rsidR="008C0C5C" w:rsidRPr="002E0C1A" w:rsidRDefault="00B31322">
      <w:pPr>
        <w:pStyle w:val="2"/>
      </w:pPr>
      <w:r>
        <w:rPr>
          <w:rFonts w:hint="eastAsia"/>
        </w:rPr>
        <w:lastRenderedPageBreak/>
        <w:t>RealTimeData</w:t>
      </w:r>
      <w:bookmarkEnd w:id="106"/>
      <w:bookmarkEnd w:id="107"/>
    </w:p>
    <w:p w:rsidR="008C0C5C" w:rsidRDefault="002B42D4">
      <w:pPr>
        <w:pStyle w:val="3"/>
        <w:rPr>
          <w:rFonts w:hint="default"/>
        </w:rPr>
      </w:pPr>
      <w:bookmarkStart w:id="110" w:name="_Toc117788356"/>
      <w:bookmarkEnd w:id="108"/>
      <w:r>
        <w:t>Description</w:t>
      </w:r>
      <w:bookmarkEnd w:id="110"/>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111" w:name="_Toc117788357"/>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12" w:name="_Toc117788358"/>
      <w:bookmarkStart w:id="113" w:name="_HistoryData"/>
      <w:r>
        <w:rPr>
          <w:rFonts w:hint="eastAsia"/>
        </w:rPr>
        <w:t>HistoryData</w:t>
      </w:r>
      <w:bookmarkEnd w:id="112"/>
    </w:p>
    <w:p w:rsidR="008C0C5C" w:rsidRDefault="002B42D4">
      <w:pPr>
        <w:pStyle w:val="3"/>
        <w:rPr>
          <w:rFonts w:hint="default"/>
        </w:rPr>
      </w:pPr>
      <w:bookmarkStart w:id="114" w:name="_Toc117788359"/>
      <w:bookmarkEnd w:id="113"/>
      <w:r>
        <w:t>Description</w:t>
      </w:r>
      <w:bookmarkEnd w:id="114"/>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15" w:name="_Toc117788360"/>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936A04">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16" w:name="_Toc117788361"/>
      <w:bookmarkStart w:id="117" w:name="_Summary"/>
      <w:r>
        <w:rPr>
          <w:rFonts w:hint="eastAsia"/>
        </w:rPr>
        <w:lastRenderedPageBreak/>
        <w:t>Summary</w:t>
      </w:r>
      <w:bookmarkEnd w:id="116"/>
    </w:p>
    <w:p w:rsidR="008C0C5C" w:rsidRDefault="002B42D4">
      <w:pPr>
        <w:pStyle w:val="3"/>
        <w:rPr>
          <w:rFonts w:hint="default"/>
        </w:rPr>
      </w:pPr>
      <w:bookmarkStart w:id="118" w:name="_Toc117788362"/>
      <w:bookmarkEnd w:id="117"/>
      <w:r>
        <w:t>Description</w:t>
      </w:r>
      <w:bookmarkEnd w:id="118"/>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19" w:name="_Toc117788363"/>
      <w:r>
        <w:t>Fields</w:t>
      </w:r>
      <w:bookmarkEnd w:id="11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20" w:name="_Toc117788364"/>
      <w:bookmarkStart w:id="121" w:name="_Detail"/>
      <w:r>
        <w:rPr>
          <w:rFonts w:hint="eastAsia"/>
        </w:rPr>
        <w:t>Detail</w:t>
      </w:r>
      <w:bookmarkEnd w:id="120"/>
    </w:p>
    <w:p w:rsidR="008C0C5C" w:rsidRDefault="002B42D4">
      <w:pPr>
        <w:pStyle w:val="3"/>
        <w:rPr>
          <w:rFonts w:hint="default"/>
        </w:rPr>
      </w:pPr>
      <w:bookmarkStart w:id="122" w:name="_Toc117788365"/>
      <w:bookmarkEnd w:id="121"/>
      <w:r>
        <w:t>Description</w:t>
      </w:r>
      <w:bookmarkEnd w:id="122"/>
    </w:p>
    <w:p w:rsidR="008C0C5C" w:rsidRDefault="002B42D4">
      <w:pPr>
        <w:ind w:firstLine="420"/>
      </w:pPr>
      <w:r>
        <w:rPr>
          <w:rFonts w:hint="eastAsia"/>
        </w:rPr>
        <w:t>Detail of sleep report</w:t>
      </w:r>
    </w:p>
    <w:p w:rsidR="008C0C5C" w:rsidRDefault="002B42D4">
      <w:pPr>
        <w:pStyle w:val="3"/>
        <w:rPr>
          <w:rFonts w:ascii="微软雅黑" w:eastAsia="微软雅黑" w:hAnsi="微软雅黑" w:cs="微软雅黑" w:hint="default"/>
        </w:rPr>
      </w:pPr>
      <w:bookmarkStart w:id="123" w:name="_Toc117788366"/>
      <w:r>
        <w:t>Fields</w:t>
      </w:r>
      <w:bookmarkEnd w:id="12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24" w:name="_Toc117788367"/>
      <w:bookmarkStart w:id="125" w:name="_Analysis"/>
      <w:r>
        <w:rPr>
          <w:rFonts w:hint="eastAsia"/>
        </w:rPr>
        <w:t>Analysis</w:t>
      </w:r>
      <w:bookmarkEnd w:id="124"/>
    </w:p>
    <w:p w:rsidR="008C0C5C" w:rsidRDefault="002B42D4">
      <w:pPr>
        <w:pStyle w:val="3"/>
        <w:rPr>
          <w:rFonts w:hint="default"/>
        </w:rPr>
      </w:pPr>
      <w:bookmarkStart w:id="126" w:name="_Toc117788368"/>
      <w:bookmarkEnd w:id="125"/>
      <w:r>
        <w:t>Description</w:t>
      </w:r>
      <w:bookmarkEnd w:id="126"/>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27" w:name="_Toc117788369"/>
      <w:r>
        <w:t>Fields</w:t>
      </w:r>
      <w:bookmarkEnd w:id="12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Heat beat Pause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heart beat pause)(Unit:seconds)</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lastRenderedPageBreak/>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28" w:name="_Toc117788370"/>
      <w:bookmarkStart w:id="129" w:name="_SleepStatusType"/>
      <w:r>
        <w:rPr>
          <w:rFonts w:hint="eastAsia"/>
        </w:rPr>
        <w:t>SleepStatusType</w:t>
      </w:r>
      <w:bookmarkEnd w:id="128"/>
    </w:p>
    <w:p w:rsidR="008C0C5C" w:rsidRDefault="002B42D4">
      <w:pPr>
        <w:pStyle w:val="3"/>
        <w:rPr>
          <w:rFonts w:hint="default"/>
        </w:rPr>
      </w:pPr>
      <w:bookmarkStart w:id="130" w:name="_Toc117788371"/>
      <w:bookmarkEnd w:id="129"/>
      <w:r>
        <w:t>Description</w:t>
      </w:r>
      <w:bookmarkEnd w:id="130"/>
      <w:r w:rsidR="00936A04">
        <w:fldChar w:fldCharType="begin"/>
      </w:r>
      <w:r w:rsidR="00A5369C">
        <w:instrText>HYPERLINK "http://fanyi.baidu.com/?aldtype=23" \l "zh/en/javascript:void(0);" \o "添加到收藏夹"</w:instrText>
      </w:r>
      <w:r w:rsidR="00936A04">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31" w:name="_Toc117788372"/>
      <w:r>
        <w:t>Fields</w:t>
      </w:r>
      <w:bookmarkEnd w:id="131"/>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0x03</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32" w:name="_Toc25477"/>
      <w:bookmarkStart w:id="133" w:name="_Toc117788373"/>
      <w:bookmarkStart w:id="134" w:name="_EnvironmentData"/>
      <w:r>
        <w:rPr>
          <w:rFonts w:hint="eastAsia"/>
        </w:rPr>
        <w:t>EnvironmentData</w:t>
      </w:r>
      <w:bookmarkEnd w:id="132"/>
      <w:bookmarkEnd w:id="133"/>
    </w:p>
    <w:p w:rsidR="008C0C5C" w:rsidRDefault="002B42D4">
      <w:pPr>
        <w:pStyle w:val="3"/>
        <w:rPr>
          <w:rFonts w:cs="宋体" w:hint="default"/>
          <w:sz w:val="24"/>
          <w:szCs w:val="24"/>
        </w:rPr>
      </w:pPr>
      <w:bookmarkStart w:id="135" w:name="_Toc117788374"/>
      <w:bookmarkEnd w:id="134"/>
      <w:r>
        <w:t>Description</w:t>
      </w:r>
      <w:bookmarkEnd w:id="135"/>
      <w:r w:rsidR="00936A04">
        <w:fldChar w:fldCharType="begin"/>
      </w:r>
      <w:r w:rsidR="00A5369C">
        <w:instrText>HYPERLINK "http://fanyi.baidu.com/?aldtype=23" \l "zh/en/javascript:void(0);" \o "添加到收藏夹"</w:instrText>
      </w:r>
      <w:r w:rsidR="00936A04">
        <w:fldChar w:fldCharType="end"/>
      </w:r>
    </w:p>
    <w:p w:rsidR="008C0C5C" w:rsidRDefault="002B42D4">
      <w:pPr>
        <w:ind w:firstLine="420"/>
        <w:jc w:val="left"/>
      </w:pPr>
      <w:r>
        <w:rPr>
          <w:rFonts w:ascii="Consolas" w:hAnsi="Consolas" w:hint="eastAsia"/>
          <w:color w:val="000000"/>
          <w:sz w:val="20"/>
          <w:highlight w:val="white"/>
        </w:rPr>
        <w:t>The result of getting environment data</w:t>
      </w:r>
    </w:p>
    <w:p w:rsidR="008C0C5C" w:rsidRDefault="002B42D4">
      <w:pPr>
        <w:pStyle w:val="3"/>
        <w:rPr>
          <w:rFonts w:ascii="微软雅黑" w:eastAsia="微软雅黑" w:hAnsi="微软雅黑" w:cs="微软雅黑" w:hint="default"/>
        </w:rPr>
      </w:pPr>
      <w:bookmarkStart w:id="136" w:name="_Toc117788375"/>
      <w:r>
        <w:t>Fields</w:t>
      </w:r>
      <w:bookmarkEnd w:id="13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lastRenderedPageBreak/>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37" w:name="_Toc44957357"/>
      <w:bookmarkStart w:id="138" w:name="_Toc117788376"/>
      <w:r w:rsidRPr="008E5560">
        <w:t>OnlineStateListener</w:t>
      </w:r>
      <w:bookmarkEnd w:id="137"/>
      <w:bookmarkEnd w:id="138"/>
    </w:p>
    <w:p w:rsidR="0006668A" w:rsidRDefault="00BC483E" w:rsidP="0006668A">
      <w:pPr>
        <w:pStyle w:val="3"/>
        <w:rPr>
          <w:rFonts w:hint="default"/>
        </w:rPr>
      </w:pPr>
      <w:bookmarkStart w:id="139" w:name="_Toc117788377"/>
      <w:r w:rsidRPr="00BC483E">
        <w:t>Interface Introduction</w:t>
      </w:r>
      <w:bookmarkEnd w:id="139"/>
    </w:p>
    <w:p w:rsidR="0006668A" w:rsidRDefault="008D268E" w:rsidP="0006668A">
      <w:pPr>
        <w:ind w:firstLine="420"/>
      </w:pPr>
      <w:r w:rsidRPr="008D268E">
        <w:t>Device online status monitoring</w:t>
      </w:r>
    </w:p>
    <w:p w:rsidR="0006668A" w:rsidRDefault="00D80E4E" w:rsidP="0006668A">
      <w:pPr>
        <w:pStyle w:val="3"/>
        <w:rPr>
          <w:rFonts w:hint="default"/>
        </w:rPr>
      </w:pPr>
      <w:bookmarkStart w:id="140" w:name="_Toc117788378"/>
      <w:r w:rsidRPr="00D80E4E">
        <w:t>Method description</w:t>
      </w:r>
      <w:bookmarkEnd w:id="140"/>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41" w:name="_Toc44957360"/>
      <w:bookmarkStart w:id="142" w:name="_Toc117788379"/>
      <w:r w:rsidRPr="004F592A">
        <w:t>SleepReportUploadState</w:t>
      </w:r>
      <w:r>
        <w:rPr>
          <w:rFonts w:hint="eastAsia"/>
        </w:rPr>
        <w:t>Listener</w:t>
      </w:r>
      <w:bookmarkEnd w:id="141"/>
      <w:bookmarkEnd w:id="142"/>
    </w:p>
    <w:p w:rsidR="004023ED" w:rsidRDefault="007D1788" w:rsidP="004023ED">
      <w:pPr>
        <w:pStyle w:val="3"/>
        <w:rPr>
          <w:rFonts w:hint="default"/>
        </w:rPr>
      </w:pPr>
      <w:bookmarkStart w:id="143" w:name="_Toc117788380"/>
      <w:r w:rsidRPr="00BC483E">
        <w:t>Interface Introduction</w:t>
      </w:r>
      <w:bookmarkEnd w:id="143"/>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44" w:name="_Toc117788381"/>
      <w:r w:rsidRPr="00D80E4E">
        <w:t>Method description</w:t>
      </w:r>
      <w:bookmarkEnd w:id="144"/>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lastRenderedPageBreak/>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45" w:name="_RealtimeDataListener"/>
      <w:bookmarkStart w:id="146" w:name="_Toc45211562"/>
      <w:bookmarkStart w:id="147" w:name="_Toc117788382"/>
      <w:bookmarkEnd w:id="145"/>
      <w:r w:rsidRPr="00D62415">
        <w:t>RealtimeDataListener</w:t>
      </w:r>
      <w:bookmarkEnd w:id="146"/>
      <w:bookmarkEnd w:id="147"/>
    </w:p>
    <w:p w:rsidR="00093B8F" w:rsidRDefault="00093B8F" w:rsidP="00093B8F">
      <w:pPr>
        <w:pStyle w:val="3"/>
        <w:rPr>
          <w:rFonts w:hint="default"/>
        </w:rPr>
      </w:pPr>
      <w:bookmarkStart w:id="148" w:name="_Toc117788383"/>
      <w:r w:rsidRPr="00BC483E">
        <w:t>Interface Introduction</w:t>
      </w:r>
      <w:bookmarkEnd w:id="148"/>
    </w:p>
    <w:p w:rsidR="00093B8F" w:rsidRDefault="009552C3" w:rsidP="00093B8F">
      <w:pPr>
        <w:ind w:firstLine="420"/>
      </w:pPr>
      <w:r w:rsidRPr="009552C3">
        <w:t>Real-time data monitoring</w:t>
      </w:r>
    </w:p>
    <w:p w:rsidR="00093B8F" w:rsidRDefault="00B52765" w:rsidP="00093B8F">
      <w:pPr>
        <w:pStyle w:val="3"/>
        <w:rPr>
          <w:rFonts w:hint="default"/>
        </w:rPr>
      </w:pPr>
      <w:bookmarkStart w:id="149" w:name="_Toc117788384"/>
      <w:r w:rsidRPr="00D80E4E">
        <w:t>Method description</w:t>
      </w:r>
      <w:bookmarkEnd w:id="149"/>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50" w:name="_RealtimeSleepStateListener"/>
      <w:bookmarkStart w:id="151" w:name="_Toc45211565"/>
      <w:bookmarkStart w:id="152" w:name="_Toc117788385"/>
      <w:bookmarkEnd w:id="150"/>
      <w:r w:rsidRPr="00706B56">
        <w:rPr>
          <w:szCs w:val="20"/>
        </w:rPr>
        <w:t>RealtimeSleepStateListener</w:t>
      </w:r>
      <w:bookmarkEnd w:id="151"/>
      <w:bookmarkEnd w:id="152"/>
    </w:p>
    <w:p w:rsidR="00093B8F" w:rsidRDefault="000578A6" w:rsidP="00093B8F">
      <w:pPr>
        <w:pStyle w:val="3"/>
        <w:rPr>
          <w:rFonts w:hint="default"/>
        </w:rPr>
      </w:pPr>
      <w:bookmarkStart w:id="153" w:name="_Toc117788386"/>
      <w:r w:rsidRPr="00BC483E">
        <w:t>Interface Introduction</w:t>
      </w:r>
      <w:bookmarkEnd w:id="153"/>
    </w:p>
    <w:p w:rsidR="00093B8F" w:rsidRDefault="00727167" w:rsidP="00093B8F">
      <w:pPr>
        <w:ind w:firstLine="420"/>
      </w:pPr>
      <w:r w:rsidRPr="00727167">
        <w:t>Real-time sleep state monitoring</w:t>
      </w:r>
    </w:p>
    <w:p w:rsidR="00093B8F" w:rsidRDefault="0044165A" w:rsidP="00093B8F">
      <w:pPr>
        <w:pStyle w:val="3"/>
        <w:rPr>
          <w:rFonts w:hint="default"/>
        </w:rPr>
      </w:pPr>
      <w:bookmarkStart w:id="154" w:name="_Toc117788387"/>
      <w:r w:rsidRPr="00D80E4E">
        <w:t>Method description</w:t>
      </w:r>
      <w:bookmarkEnd w:id="154"/>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B24" w:rsidRDefault="007C5B24" w:rsidP="008C0C5C">
      <w:r>
        <w:separator/>
      </w:r>
    </w:p>
  </w:endnote>
  <w:endnote w:type="continuationSeparator" w:id="0">
    <w:p w:rsidR="007C5B24" w:rsidRDefault="007C5B24"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936A04">
      <w:fldChar w:fldCharType="begin"/>
    </w:r>
    <w:r>
      <w:instrText xml:space="preserve"> PAGE  \* MERGEFORMAT </w:instrText>
    </w:r>
    <w:r w:rsidR="00936A04">
      <w:fldChar w:fldCharType="separate"/>
    </w:r>
    <w:r>
      <w:rPr>
        <w:rFonts w:hint="eastAsia"/>
      </w:rPr>
      <w:t>2</w:t>
    </w:r>
    <w:r w:rsidR="00936A04">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936A04">
      <w:fldChar w:fldCharType="begin"/>
    </w:r>
    <w:r>
      <w:instrText xml:space="preserve"> PAGE  \* MERGEFORMAT </w:instrText>
    </w:r>
    <w:r w:rsidR="00936A04">
      <w:fldChar w:fldCharType="separate"/>
    </w:r>
    <w:r w:rsidR="00096D81">
      <w:rPr>
        <w:noProof/>
      </w:rPr>
      <w:t>16</w:t>
    </w:r>
    <w:r w:rsidR="00936A04">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96D81">
        <w:rPr>
          <w:noProof/>
        </w:rPr>
        <w:t>26</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936A04">
      <w:fldChar w:fldCharType="begin"/>
    </w:r>
    <w:r>
      <w:instrText xml:space="preserve"> PAGE  \* MERGEFORMAT </w:instrText>
    </w:r>
    <w:r w:rsidR="00936A04">
      <w:fldChar w:fldCharType="separate"/>
    </w:r>
    <w:r w:rsidR="00E77AE3">
      <w:rPr>
        <w:noProof/>
      </w:rPr>
      <w:t>2</w:t>
    </w:r>
    <w:r w:rsidR="00936A04">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E77AE3">
        <w:rPr>
          <w:noProof/>
        </w:rPr>
        <w:t>26</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B24" w:rsidRDefault="007C5B24" w:rsidP="008C0C5C">
      <w:r>
        <w:separator/>
      </w:r>
    </w:p>
  </w:footnote>
  <w:footnote w:type="continuationSeparator" w:id="0">
    <w:p w:rsidR="007C5B24" w:rsidRDefault="007C5B24"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noPunctuationKerning/>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17A4"/>
    <w:rsid w:val="00017A71"/>
    <w:rsid w:val="00025E0E"/>
    <w:rsid w:val="00027CD3"/>
    <w:rsid w:val="00050E54"/>
    <w:rsid w:val="00053F76"/>
    <w:rsid w:val="000578A6"/>
    <w:rsid w:val="000657C3"/>
    <w:rsid w:val="0006668A"/>
    <w:rsid w:val="000744DA"/>
    <w:rsid w:val="00077AC2"/>
    <w:rsid w:val="00082A00"/>
    <w:rsid w:val="00083AC6"/>
    <w:rsid w:val="0008467D"/>
    <w:rsid w:val="000874A3"/>
    <w:rsid w:val="00090BB6"/>
    <w:rsid w:val="0009185C"/>
    <w:rsid w:val="00093B8F"/>
    <w:rsid w:val="00095913"/>
    <w:rsid w:val="00096D81"/>
    <w:rsid w:val="00097FCB"/>
    <w:rsid w:val="000A0376"/>
    <w:rsid w:val="000A53F2"/>
    <w:rsid w:val="000B292E"/>
    <w:rsid w:val="000B3BDB"/>
    <w:rsid w:val="000C7606"/>
    <w:rsid w:val="000D3E90"/>
    <w:rsid w:val="000D6651"/>
    <w:rsid w:val="000E28D3"/>
    <w:rsid w:val="000F3743"/>
    <w:rsid w:val="00111D15"/>
    <w:rsid w:val="00115C80"/>
    <w:rsid w:val="00126444"/>
    <w:rsid w:val="00130DC7"/>
    <w:rsid w:val="00133A0A"/>
    <w:rsid w:val="00144FD3"/>
    <w:rsid w:val="00170C3E"/>
    <w:rsid w:val="00172A27"/>
    <w:rsid w:val="0017683B"/>
    <w:rsid w:val="00176C70"/>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2048"/>
    <w:rsid w:val="00227B31"/>
    <w:rsid w:val="00230D33"/>
    <w:rsid w:val="00237881"/>
    <w:rsid w:val="002400A3"/>
    <w:rsid w:val="0024015B"/>
    <w:rsid w:val="00241326"/>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2169B"/>
    <w:rsid w:val="003263D5"/>
    <w:rsid w:val="00341609"/>
    <w:rsid w:val="003447C5"/>
    <w:rsid w:val="00360EEE"/>
    <w:rsid w:val="003741AF"/>
    <w:rsid w:val="00383BB3"/>
    <w:rsid w:val="003A02D3"/>
    <w:rsid w:val="003A166D"/>
    <w:rsid w:val="003B03A0"/>
    <w:rsid w:val="003B3A6B"/>
    <w:rsid w:val="003B554B"/>
    <w:rsid w:val="003B7A43"/>
    <w:rsid w:val="003D29F2"/>
    <w:rsid w:val="003D38D3"/>
    <w:rsid w:val="003D441B"/>
    <w:rsid w:val="003D7754"/>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7566F"/>
    <w:rsid w:val="00475E5F"/>
    <w:rsid w:val="004760F3"/>
    <w:rsid w:val="004820B4"/>
    <w:rsid w:val="004B15CC"/>
    <w:rsid w:val="004B1BD6"/>
    <w:rsid w:val="004B6EC2"/>
    <w:rsid w:val="004C29C2"/>
    <w:rsid w:val="004C6A52"/>
    <w:rsid w:val="004D10F9"/>
    <w:rsid w:val="004E0A58"/>
    <w:rsid w:val="004E0B77"/>
    <w:rsid w:val="004E0CB6"/>
    <w:rsid w:val="004E1F05"/>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51F37"/>
    <w:rsid w:val="00562593"/>
    <w:rsid w:val="00566964"/>
    <w:rsid w:val="0056716F"/>
    <w:rsid w:val="00581A20"/>
    <w:rsid w:val="00590339"/>
    <w:rsid w:val="00593DAE"/>
    <w:rsid w:val="005A3F74"/>
    <w:rsid w:val="005B2F97"/>
    <w:rsid w:val="005B378E"/>
    <w:rsid w:val="005D590B"/>
    <w:rsid w:val="005D5F4D"/>
    <w:rsid w:val="005E0023"/>
    <w:rsid w:val="005E1283"/>
    <w:rsid w:val="005E2A91"/>
    <w:rsid w:val="005E4C1B"/>
    <w:rsid w:val="005F644B"/>
    <w:rsid w:val="0061033F"/>
    <w:rsid w:val="00616835"/>
    <w:rsid w:val="006173E8"/>
    <w:rsid w:val="00617C5F"/>
    <w:rsid w:val="00620C33"/>
    <w:rsid w:val="00635F16"/>
    <w:rsid w:val="00641FAB"/>
    <w:rsid w:val="00644748"/>
    <w:rsid w:val="00646A20"/>
    <w:rsid w:val="00651F11"/>
    <w:rsid w:val="00652FF3"/>
    <w:rsid w:val="00653B90"/>
    <w:rsid w:val="006554C4"/>
    <w:rsid w:val="00655B99"/>
    <w:rsid w:val="00664AA3"/>
    <w:rsid w:val="00665B96"/>
    <w:rsid w:val="006679A1"/>
    <w:rsid w:val="00670AB8"/>
    <w:rsid w:val="00680840"/>
    <w:rsid w:val="006828B5"/>
    <w:rsid w:val="0069346D"/>
    <w:rsid w:val="006A76B9"/>
    <w:rsid w:val="006B0258"/>
    <w:rsid w:val="006D301A"/>
    <w:rsid w:val="006E4FAC"/>
    <w:rsid w:val="00713AE5"/>
    <w:rsid w:val="00714C9E"/>
    <w:rsid w:val="007217C1"/>
    <w:rsid w:val="00727167"/>
    <w:rsid w:val="007412FB"/>
    <w:rsid w:val="00742AB4"/>
    <w:rsid w:val="00753984"/>
    <w:rsid w:val="00753CE5"/>
    <w:rsid w:val="007561CD"/>
    <w:rsid w:val="00757166"/>
    <w:rsid w:val="00767FDE"/>
    <w:rsid w:val="0077368B"/>
    <w:rsid w:val="007744D7"/>
    <w:rsid w:val="0078324C"/>
    <w:rsid w:val="007B0564"/>
    <w:rsid w:val="007B4969"/>
    <w:rsid w:val="007C559A"/>
    <w:rsid w:val="007C5B24"/>
    <w:rsid w:val="007C7C5A"/>
    <w:rsid w:val="007D1788"/>
    <w:rsid w:val="007D1EF6"/>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5EF4"/>
    <w:rsid w:val="008D6531"/>
    <w:rsid w:val="008F4EAE"/>
    <w:rsid w:val="00901BC8"/>
    <w:rsid w:val="009031F5"/>
    <w:rsid w:val="00904939"/>
    <w:rsid w:val="00912616"/>
    <w:rsid w:val="00934426"/>
    <w:rsid w:val="0093539C"/>
    <w:rsid w:val="00936A04"/>
    <w:rsid w:val="00943EB1"/>
    <w:rsid w:val="00950B16"/>
    <w:rsid w:val="009547AC"/>
    <w:rsid w:val="009552C3"/>
    <w:rsid w:val="00962C22"/>
    <w:rsid w:val="00963E75"/>
    <w:rsid w:val="0096503F"/>
    <w:rsid w:val="00970999"/>
    <w:rsid w:val="00980DCA"/>
    <w:rsid w:val="00986CD6"/>
    <w:rsid w:val="00991B5D"/>
    <w:rsid w:val="009C7B70"/>
    <w:rsid w:val="009D1FCC"/>
    <w:rsid w:val="009E38C8"/>
    <w:rsid w:val="009F0B14"/>
    <w:rsid w:val="009F68E5"/>
    <w:rsid w:val="00A4360D"/>
    <w:rsid w:val="00A44348"/>
    <w:rsid w:val="00A5369C"/>
    <w:rsid w:val="00A56A1F"/>
    <w:rsid w:val="00A60423"/>
    <w:rsid w:val="00A6537F"/>
    <w:rsid w:val="00A660EE"/>
    <w:rsid w:val="00A77FF2"/>
    <w:rsid w:val="00A80994"/>
    <w:rsid w:val="00A81C0B"/>
    <w:rsid w:val="00A82198"/>
    <w:rsid w:val="00A84B3B"/>
    <w:rsid w:val="00A96EAF"/>
    <w:rsid w:val="00AA2D17"/>
    <w:rsid w:val="00AB548E"/>
    <w:rsid w:val="00AC3E9B"/>
    <w:rsid w:val="00B06F58"/>
    <w:rsid w:val="00B25C71"/>
    <w:rsid w:val="00B26F6D"/>
    <w:rsid w:val="00B31322"/>
    <w:rsid w:val="00B32F95"/>
    <w:rsid w:val="00B34BCD"/>
    <w:rsid w:val="00B36016"/>
    <w:rsid w:val="00B516E6"/>
    <w:rsid w:val="00B52765"/>
    <w:rsid w:val="00B556C0"/>
    <w:rsid w:val="00B56164"/>
    <w:rsid w:val="00B63464"/>
    <w:rsid w:val="00B74B13"/>
    <w:rsid w:val="00B76667"/>
    <w:rsid w:val="00B81816"/>
    <w:rsid w:val="00B864C1"/>
    <w:rsid w:val="00B91688"/>
    <w:rsid w:val="00B9530B"/>
    <w:rsid w:val="00B9792F"/>
    <w:rsid w:val="00B97B71"/>
    <w:rsid w:val="00BB3F44"/>
    <w:rsid w:val="00BB67D2"/>
    <w:rsid w:val="00BB7508"/>
    <w:rsid w:val="00BC0699"/>
    <w:rsid w:val="00BC483E"/>
    <w:rsid w:val="00BC7AAA"/>
    <w:rsid w:val="00BD3DC5"/>
    <w:rsid w:val="00BD3F15"/>
    <w:rsid w:val="00BD53C4"/>
    <w:rsid w:val="00BE5AA6"/>
    <w:rsid w:val="00BF59DE"/>
    <w:rsid w:val="00BF69F8"/>
    <w:rsid w:val="00C04CED"/>
    <w:rsid w:val="00C106FC"/>
    <w:rsid w:val="00C16061"/>
    <w:rsid w:val="00C21A33"/>
    <w:rsid w:val="00C22508"/>
    <w:rsid w:val="00C45ED9"/>
    <w:rsid w:val="00C50DB0"/>
    <w:rsid w:val="00C51E3A"/>
    <w:rsid w:val="00C60BA3"/>
    <w:rsid w:val="00C6763B"/>
    <w:rsid w:val="00C7061B"/>
    <w:rsid w:val="00C74B24"/>
    <w:rsid w:val="00C8007E"/>
    <w:rsid w:val="00C95DC8"/>
    <w:rsid w:val="00C97842"/>
    <w:rsid w:val="00CA24D6"/>
    <w:rsid w:val="00CC5C93"/>
    <w:rsid w:val="00CC703A"/>
    <w:rsid w:val="00CD033E"/>
    <w:rsid w:val="00CD1931"/>
    <w:rsid w:val="00CD2665"/>
    <w:rsid w:val="00CD348C"/>
    <w:rsid w:val="00D0021F"/>
    <w:rsid w:val="00D156A4"/>
    <w:rsid w:val="00D200ED"/>
    <w:rsid w:val="00D2050E"/>
    <w:rsid w:val="00D21DA3"/>
    <w:rsid w:val="00D235FA"/>
    <w:rsid w:val="00D23AC6"/>
    <w:rsid w:val="00D250C9"/>
    <w:rsid w:val="00D32878"/>
    <w:rsid w:val="00D32C37"/>
    <w:rsid w:val="00D522BE"/>
    <w:rsid w:val="00D530F5"/>
    <w:rsid w:val="00D6397B"/>
    <w:rsid w:val="00D64C90"/>
    <w:rsid w:val="00D7245F"/>
    <w:rsid w:val="00D75C7A"/>
    <w:rsid w:val="00D80E4E"/>
    <w:rsid w:val="00D87909"/>
    <w:rsid w:val="00DB2DC4"/>
    <w:rsid w:val="00DC1483"/>
    <w:rsid w:val="00DC25B4"/>
    <w:rsid w:val="00DC7C4E"/>
    <w:rsid w:val="00DE3B59"/>
    <w:rsid w:val="00DF2B5C"/>
    <w:rsid w:val="00E03334"/>
    <w:rsid w:val="00E13868"/>
    <w:rsid w:val="00E2392D"/>
    <w:rsid w:val="00E25D84"/>
    <w:rsid w:val="00E43A77"/>
    <w:rsid w:val="00E511B7"/>
    <w:rsid w:val="00E573C6"/>
    <w:rsid w:val="00E6160B"/>
    <w:rsid w:val="00E72E73"/>
    <w:rsid w:val="00E76F53"/>
    <w:rsid w:val="00E77AE3"/>
    <w:rsid w:val="00EA0FF0"/>
    <w:rsid w:val="00EA4A03"/>
    <w:rsid w:val="00EA7DF8"/>
    <w:rsid w:val="00EB2287"/>
    <w:rsid w:val="00EB2E38"/>
    <w:rsid w:val="00EC0959"/>
    <w:rsid w:val="00EC0BA7"/>
    <w:rsid w:val="00EC6418"/>
    <w:rsid w:val="00EC6463"/>
    <w:rsid w:val="00ED1263"/>
    <w:rsid w:val="00ED70B4"/>
    <w:rsid w:val="00EF00AC"/>
    <w:rsid w:val="00EF0F81"/>
    <w:rsid w:val="00F019C9"/>
    <w:rsid w:val="00F01A4F"/>
    <w:rsid w:val="00F104B3"/>
    <w:rsid w:val="00F11ED7"/>
    <w:rsid w:val="00F1218A"/>
    <w:rsid w:val="00F15F1C"/>
    <w:rsid w:val="00F2245A"/>
    <w:rsid w:val="00F33FA4"/>
    <w:rsid w:val="00F34E54"/>
    <w:rsid w:val="00F760ED"/>
    <w:rsid w:val="00F774E2"/>
    <w:rsid w:val="00F83F68"/>
    <w:rsid w:val="00F92000"/>
    <w:rsid w:val="00F94478"/>
    <w:rsid w:val="00FB55A0"/>
    <w:rsid w:val="00FC37C2"/>
    <w:rsid w:val="00FC3B39"/>
    <w:rsid w:val="00FC55B1"/>
    <w:rsid w:val="00FD07B3"/>
    <w:rsid w:val="00FE388F"/>
    <w:rsid w:val="00FE7EDA"/>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26</Pages>
  <Words>4542</Words>
  <Characters>25892</Characters>
  <Application>Microsoft Office Word</Application>
  <DocSecurity>0</DocSecurity>
  <Lines>215</Lines>
  <Paragraphs>60</Paragraphs>
  <ScaleCrop>false</ScaleCrop>
  <Company/>
  <LinksUpToDate>false</LinksUpToDate>
  <CharactersWithSpaces>30374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469</cp:revision>
  <dcterms:created xsi:type="dcterms:W3CDTF">2014-10-29T12:08:00Z</dcterms:created>
  <dcterms:modified xsi:type="dcterms:W3CDTF">2023-02-22T03:01:00Z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